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9D9E"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Introduction</w:t>
      </w:r>
    </w:p>
    <w:p w14:paraId="4F2F7B08"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Learning </w:t>
      </w:r>
      <w:r w:rsidRPr="00F16299">
        <w:rPr>
          <w:rFonts w:ascii="Courier New" w:eastAsia="Times New Roman" w:hAnsi="Courier New" w:cs="Courier New"/>
          <w:sz w:val="20"/>
          <w:szCs w:val="20"/>
          <w:lang w:eastAsia="en-IN"/>
        </w:rPr>
        <w:t>R</w:t>
      </w:r>
      <w:r w:rsidRPr="00F16299">
        <w:rPr>
          <w:rFonts w:ascii="Times New Roman" w:eastAsia="Times New Roman" w:hAnsi="Times New Roman" w:cs="Times New Roman"/>
          <w:sz w:val="20"/>
          <w:szCs w:val="20"/>
          <w:lang w:eastAsia="en-IN"/>
        </w:rPr>
        <w:t xml:space="preserve"> for the past nine months or so has enabled me to explore new topics that are of interest to me, one of them being text analysis. In this post I’ll explain what is Term-Frequency Inverse Document Frequency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and how it can help us explore important words for a document within a corpus of documents</w:t>
      </w:r>
      <w:hyperlink r:id="rId5" w:anchor="fn1" w:tgtFrame="_blank" w:history="1">
        <w:r w:rsidRPr="00F16299">
          <w:rPr>
            <w:rFonts w:ascii="Times New Roman" w:eastAsia="Times New Roman" w:hAnsi="Times New Roman" w:cs="Times New Roman"/>
            <w:color w:val="0000FF"/>
            <w:sz w:val="20"/>
            <w:szCs w:val="20"/>
            <w:u w:val="single"/>
            <w:vertAlign w:val="superscript"/>
            <w:lang w:eastAsia="en-IN"/>
          </w:rPr>
          <w:t>1</w:t>
        </w:r>
      </w:hyperlink>
      <w:r w:rsidRPr="00F16299">
        <w:rPr>
          <w:rFonts w:ascii="Times New Roman" w:eastAsia="Times New Roman" w:hAnsi="Times New Roman" w:cs="Times New Roman"/>
          <w:sz w:val="20"/>
          <w:szCs w:val="20"/>
          <w:lang w:eastAsia="en-IN"/>
        </w:rPr>
        <w:t>. The analysis helps in finding words that are common in a given document but are rare across all other documents.</w:t>
      </w:r>
    </w:p>
    <w:p w14:paraId="6B8FCA6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Following the </w:t>
      </w:r>
      <w:proofErr w:type="gramStart"/>
      <w:r w:rsidRPr="00F16299">
        <w:rPr>
          <w:rFonts w:ascii="Times New Roman" w:eastAsia="Times New Roman" w:hAnsi="Times New Roman" w:cs="Times New Roman"/>
          <w:sz w:val="20"/>
          <w:szCs w:val="20"/>
          <w:lang w:eastAsia="en-IN"/>
        </w:rPr>
        <w:t>explanation</w:t>
      </w:r>
      <w:proofErr w:type="gramEnd"/>
      <w:r w:rsidRPr="00F16299">
        <w:rPr>
          <w:rFonts w:ascii="Times New Roman" w:eastAsia="Times New Roman" w:hAnsi="Times New Roman" w:cs="Times New Roman"/>
          <w:sz w:val="20"/>
          <w:szCs w:val="20"/>
          <w:lang w:eastAsia="en-IN"/>
        </w:rPr>
        <w:t xml:space="preserve"> we’ll implement the method on four great philosophers’ books: ‘Republic’ (Plato), ‘The Prince’ (Machiavelli), ‘Leviathan’ (Hobbes) and lastly, one of my </w:t>
      </w:r>
      <w:proofErr w:type="spellStart"/>
      <w:r w:rsidRPr="00F16299">
        <w:rPr>
          <w:rFonts w:ascii="Times New Roman" w:eastAsia="Times New Roman" w:hAnsi="Times New Roman" w:cs="Times New Roman"/>
          <w:sz w:val="20"/>
          <w:szCs w:val="20"/>
          <w:lang w:eastAsia="en-IN"/>
        </w:rPr>
        <w:t>favorite</w:t>
      </w:r>
      <w:proofErr w:type="spellEnd"/>
      <w:r w:rsidRPr="00F16299">
        <w:rPr>
          <w:rFonts w:ascii="Times New Roman" w:eastAsia="Times New Roman" w:hAnsi="Times New Roman" w:cs="Times New Roman"/>
          <w:sz w:val="20"/>
          <w:szCs w:val="20"/>
          <w:lang w:eastAsia="en-IN"/>
        </w:rPr>
        <w:t xml:space="preserve"> books – ‘On Liberty’ (Mill) </w:t>
      </w:r>
      <w:r w:rsidRPr="00F16299">
        <w:rPr>
          <w:rFonts w:ascii="Times New Roman" w:eastAsia="Times New Roman" w:hAnsi="Times New Roman" w:cs="Times New Roman"/>
          <w:noProof/>
          <w:sz w:val="20"/>
          <w:szCs w:val="20"/>
          <w:lang w:eastAsia="en-IN"/>
        </w:rPr>
        <w:drawing>
          <wp:inline distT="0" distB="0" distL="0" distR="0" wp14:anchorId="7EEB2298" wp14:editId="1D9B2804">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16299">
        <w:rPr>
          <w:rFonts w:ascii="Times New Roman" w:eastAsia="Times New Roman" w:hAnsi="Times New Roman" w:cs="Times New Roman"/>
          <w:sz w:val="20"/>
          <w:szCs w:val="20"/>
          <w:lang w:eastAsia="en-IN"/>
        </w:rPr>
        <w:t xml:space="preserve">. Lastly, we’ll see how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compares to a Bag of Words analysis (word count) and how using both can benefit your exploring of text.</w:t>
      </w:r>
    </w:p>
    <w:p w14:paraId="0655C6B7" w14:textId="14F954CB"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The post is aimed for anyone exploring text-analysis</w:t>
      </w:r>
      <w:r w:rsidRPr="00F16299">
        <w:rPr>
          <w:rFonts w:ascii="Times New Roman" w:eastAsia="Times New Roman" w:hAnsi="Times New Roman" w:cs="Times New Roman"/>
          <w:sz w:val="20"/>
          <w:szCs w:val="20"/>
          <w:lang w:eastAsia="en-IN"/>
        </w:rPr>
        <w:t xml:space="preserve"> and wants to learn about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b/>
          <w:bCs/>
          <w:sz w:val="20"/>
          <w:szCs w:val="20"/>
          <w:lang w:eastAsia="en-IN"/>
        </w:rPr>
        <w:t xml:space="preserve">I will be using </w:t>
      </w:r>
      <w:r w:rsidRPr="00F16299">
        <w:rPr>
          <w:rFonts w:ascii="Courier New" w:eastAsia="Times New Roman" w:hAnsi="Courier New" w:cs="Courier New"/>
          <w:b/>
          <w:bCs/>
          <w:sz w:val="20"/>
          <w:szCs w:val="20"/>
          <w:lang w:eastAsia="en-IN"/>
        </w:rPr>
        <w:t>R</w:t>
      </w:r>
      <w:r w:rsidRPr="00F16299">
        <w:rPr>
          <w:rFonts w:ascii="Times New Roman" w:eastAsia="Times New Roman" w:hAnsi="Times New Roman" w:cs="Times New Roman"/>
          <w:b/>
          <w:bCs/>
          <w:sz w:val="20"/>
          <w:szCs w:val="20"/>
          <w:lang w:eastAsia="en-IN"/>
        </w:rPr>
        <w:t xml:space="preserve"> to </w:t>
      </w:r>
      <w:proofErr w:type="spellStart"/>
      <w:r w:rsidRPr="00F16299">
        <w:rPr>
          <w:rFonts w:ascii="Times New Roman" w:eastAsia="Times New Roman" w:hAnsi="Times New Roman" w:cs="Times New Roman"/>
          <w:b/>
          <w:bCs/>
          <w:sz w:val="20"/>
          <w:szCs w:val="20"/>
          <w:lang w:eastAsia="en-IN"/>
        </w:rPr>
        <w:t>analyze</w:t>
      </w:r>
      <w:proofErr w:type="spellEnd"/>
      <w:r w:rsidRPr="00F16299">
        <w:rPr>
          <w:rFonts w:ascii="Times New Roman" w:eastAsia="Times New Roman" w:hAnsi="Times New Roman" w:cs="Times New Roman"/>
          <w:b/>
          <w:bCs/>
          <w:sz w:val="20"/>
          <w:szCs w:val="20"/>
          <w:lang w:eastAsia="en-IN"/>
        </w:rPr>
        <w:t xml:space="preserve"> our data but won’t be explaining the different functions</w:t>
      </w:r>
      <w:r w:rsidRPr="00F16299">
        <w:rPr>
          <w:rFonts w:ascii="Times New Roman" w:eastAsia="Times New Roman" w:hAnsi="Times New Roman" w:cs="Times New Roman"/>
          <w:sz w:val="20"/>
          <w:szCs w:val="20"/>
          <w:lang w:eastAsia="en-IN"/>
        </w:rPr>
        <w:t xml:space="preserve">, as this post focuses on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analysis</w:t>
      </w:r>
    </w:p>
    <w:p w14:paraId="23B50B90"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Term frequency</w:t>
      </w:r>
    </w:p>
    <w:p w14:paraId="738945D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gauges a word’s value according to two parameters: The first parameter is the </w:t>
      </w:r>
      <w:r w:rsidRPr="00F16299">
        <w:rPr>
          <w:rFonts w:ascii="Times New Roman" w:eastAsia="Times New Roman" w:hAnsi="Times New Roman" w:cs="Times New Roman"/>
          <w:b/>
          <w:bCs/>
          <w:sz w:val="20"/>
          <w:szCs w:val="20"/>
          <w:lang w:eastAsia="en-IN"/>
        </w:rPr>
        <w:t>term-frequency of a word: How common is a word in a given document</w:t>
      </w:r>
      <w:r w:rsidRPr="00F16299">
        <w:rPr>
          <w:rFonts w:ascii="Times New Roman" w:eastAsia="Times New Roman" w:hAnsi="Times New Roman" w:cs="Times New Roman"/>
          <w:sz w:val="20"/>
          <w:szCs w:val="20"/>
          <w:lang w:eastAsia="en-IN"/>
        </w:rPr>
        <w:t xml:space="preserve"> (Bag of Words analysis); one method to calculate term frequency of a word is just to count the total number of times each words appears. Another method – which we’ll use in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 is, after summing the total number of times a word appears, we’ll divide it by the total number of words in that document, </w:t>
      </w:r>
      <w:r w:rsidRPr="00F16299">
        <w:rPr>
          <w:rFonts w:ascii="Times New Roman" w:eastAsia="Times New Roman" w:hAnsi="Times New Roman" w:cs="Times New Roman"/>
          <w:b/>
          <w:bCs/>
          <w:sz w:val="20"/>
          <w:szCs w:val="20"/>
          <w:lang w:eastAsia="en-IN"/>
        </w:rPr>
        <w:t>describing term frequency as such:</w:t>
      </w:r>
    </w:p>
    <w:p w14:paraId="744826BC"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16299">
        <w:rPr>
          <w:rFonts w:ascii="Times New Roman" w:eastAsia="Times New Roman" w:hAnsi="Times New Roman" w:cs="Times New Roman"/>
          <w:sz w:val="20"/>
          <w:szCs w:val="20"/>
          <w:lang w:eastAsia="en-IN"/>
        </w:rPr>
        <w:t>\[</w:t>
      </w:r>
      <w:proofErr w:type="spellStart"/>
      <w:proofErr w:type="gramEnd"/>
      <w:r w:rsidRPr="00F16299">
        <w:rPr>
          <w:rFonts w:ascii="Times New Roman" w:eastAsia="Times New Roman" w:hAnsi="Times New Roman" w:cs="Times New Roman"/>
          <w:sz w:val="20"/>
          <w:szCs w:val="20"/>
          <w:lang w:eastAsia="en-IN"/>
        </w:rPr>
        <w:t>tf</w:t>
      </w:r>
      <w:proofErr w:type="spellEnd"/>
      <w:r w:rsidRPr="00F16299">
        <w:rPr>
          <w:rFonts w:ascii="Times New Roman" w:eastAsia="Times New Roman" w:hAnsi="Times New Roman" w:cs="Times New Roman"/>
          <w:sz w:val="20"/>
          <w:szCs w:val="20"/>
          <w:lang w:eastAsia="en-IN"/>
        </w:rPr>
        <w:t xml:space="preserve"> = \frac{\</w:t>
      </w:r>
      <w:proofErr w:type="spellStart"/>
      <w:r w:rsidRPr="00F16299">
        <w:rPr>
          <w:rFonts w:ascii="Times New Roman" w:eastAsia="Times New Roman" w:hAnsi="Times New Roman" w:cs="Times New Roman"/>
          <w:sz w:val="20"/>
          <w:szCs w:val="20"/>
          <w:lang w:eastAsia="en-IN"/>
        </w:rPr>
        <w:t>textrm</w:t>
      </w:r>
      <w:proofErr w:type="spellEnd"/>
      <w:r w:rsidRPr="00F16299">
        <w:rPr>
          <w:rFonts w:ascii="Times New Roman" w:eastAsia="Times New Roman" w:hAnsi="Times New Roman" w:cs="Times New Roman"/>
          <w:sz w:val="20"/>
          <w:szCs w:val="20"/>
          <w:lang w:eastAsia="en-IN"/>
        </w:rPr>
        <w:t>{Number of times a word appears in a document}}{\</w:t>
      </w:r>
      <w:proofErr w:type="spellStart"/>
      <w:r w:rsidRPr="00F16299">
        <w:rPr>
          <w:rFonts w:ascii="Times New Roman" w:eastAsia="Times New Roman" w:hAnsi="Times New Roman" w:cs="Times New Roman"/>
          <w:sz w:val="20"/>
          <w:szCs w:val="20"/>
          <w:lang w:eastAsia="en-IN"/>
        </w:rPr>
        <w:t>textrm</w:t>
      </w:r>
      <w:proofErr w:type="spellEnd"/>
      <w:r w:rsidRPr="00F16299">
        <w:rPr>
          <w:rFonts w:ascii="Times New Roman" w:eastAsia="Times New Roman" w:hAnsi="Times New Roman" w:cs="Times New Roman"/>
          <w:sz w:val="20"/>
          <w:szCs w:val="20"/>
          <w:lang w:eastAsia="en-IN"/>
        </w:rPr>
        <w:t>{Total number of words in that document}}\]</w:t>
      </w:r>
    </w:p>
    <w:p w14:paraId="0F02E2F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Also written as \(</w:t>
      </w:r>
      <w:proofErr w:type="spellStart"/>
      <w:r w:rsidRPr="00F16299">
        <w:rPr>
          <w:rFonts w:ascii="Times New Roman" w:eastAsia="Times New Roman" w:hAnsi="Times New Roman" w:cs="Times New Roman"/>
          <w:sz w:val="20"/>
          <w:szCs w:val="20"/>
          <w:lang w:eastAsia="en-IN"/>
        </w:rPr>
        <w:t>tf</w:t>
      </w:r>
      <w:proofErr w:type="spellEnd"/>
      <w:r w:rsidRPr="00F16299">
        <w:rPr>
          <w:rFonts w:ascii="Times New Roman" w:eastAsia="Times New Roman" w:hAnsi="Times New Roman" w:cs="Times New Roman"/>
          <w:sz w:val="20"/>
          <w:szCs w:val="20"/>
          <w:lang w:eastAsia="en-IN"/>
        </w:rPr>
        <w:t>(</w:t>
      </w:r>
      <w:proofErr w:type="spellStart"/>
      <w:proofErr w:type="gramStart"/>
      <w:r w:rsidRPr="00F16299">
        <w:rPr>
          <w:rFonts w:ascii="Times New Roman" w:eastAsia="Times New Roman" w:hAnsi="Times New Roman" w:cs="Times New Roman"/>
          <w:sz w:val="20"/>
          <w:szCs w:val="20"/>
          <w:lang w:eastAsia="en-IN"/>
        </w:rPr>
        <w:t>t,d</w:t>
      </w:r>
      <w:proofErr w:type="spellEnd"/>
      <w:proofErr w:type="gramEnd"/>
      <w:r w:rsidRPr="00F16299">
        <w:rPr>
          <w:rFonts w:ascii="Times New Roman" w:eastAsia="Times New Roman" w:hAnsi="Times New Roman" w:cs="Times New Roman"/>
          <w:sz w:val="20"/>
          <w:szCs w:val="20"/>
          <w:lang w:eastAsia="en-IN"/>
        </w:rPr>
        <w:t xml:space="preserve">)\) where \(t\) is the number of times a term appears out of all words in document \(d\). Using the above method we’ll have the </w:t>
      </w:r>
      <w:r w:rsidRPr="00F16299">
        <w:rPr>
          <w:rFonts w:ascii="Times New Roman" w:eastAsia="Times New Roman" w:hAnsi="Times New Roman" w:cs="Times New Roman"/>
          <w:b/>
          <w:bCs/>
          <w:sz w:val="20"/>
          <w:szCs w:val="20"/>
          <w:lang w:eastAsia="en-IN"/>
        </w:rPr>
        <w:t>proportion</w:t>
      </w:r>
      <w:r w:rsidRPr="00F16299">
        <w:rPr>
          <w:rFonts w:ascii="Times New Roman" w:eastAsia="Times New Roman" w:hAnsi="Times New Roman" w:cs="Times New Roman"/>
          <w:sz w:val="20"/>
          <w:szCs w:val="20"/>
          <w:lang w:eastAsia="en-IN"/>
        </w:rPr>
        <w:t xml:space="preserve"> of each word in our document, a value ranging from 0 to 1, where common words will have higher values.</w:t>
      </w:r>
    </w:p>
    <w:p w14:paraId="7CCA3AD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While this gives us a value gauging how common a word is in a document, what happens when we have many words across many documents? How do we find </w:t>
      </w:r>
      <w:ins w:id="0" w:author="Unknown">
        <w:r w:rsidRPr="00F16299">
          <w:rPr>
            <w:rFonts w:ascii="Times New Roman" w:eastAsia="Times New Roman" w:hAnsi="Times New Roman" w:cs="Times New Roman"/>
            <w:sz w:val="20"/>
            <w:szCs w:val="20"/>
            <w:lang w:eastAsia="en-IN"/>
          </w:rPr>
          <w:t>unique</w:t>
        </w:r>
      </w:ins>
      <w:r w:rsidRPr="00F16299">
        <w:rPr>
          <w:rFonts w:ascii="Times New Roman" w:eastAsia="Times New Roman" w:hAnsi="Times New Roman" w:cs="Times New Roman"/>
          <w:sz w:val="20"/>
          <w:szCs w:val="20"/>
          <w:lang w:eastAsia="en-IN"/>
        </w:rPr>
        <w:t xml:space="preserve"> words for each document? This brings us to </w:t>
      </w:r>
      <w:proofErr w:type="spellStart"/>
      <w:r w:rsidRPr="00F16299">
        <w:rPr>
          <w:rFonts w:ascii="Times New Roman" w:eastAsia="Times New Roman" w:hAnsi="Times New Roman" w:cs="Times New Roman"/>
          <w:i/>
          <w:iCs/>
          <w:sz w:val="24"/>
          <w:szCs w:val="24"/>
          <w:lang w:eastAsia="en-IN"/>
        </w:rPr>
        <w:t>idf</w:t>
      </w:r>
      <w:proofErr w:type="spellEnd"/>
      <w:r w:rsidRPr="00F16299">
        <w:rPr>
          <w:rFonts w:ascii="Times New Roman" w:eastAsia="Times New Roman" w:hAnsi="Times New Roman" w:cs="Times New Roman"/>
          <w:sz w:val="20"/>
          <w:szCs w:val="20"/>
          <w:lang w:eastAsia="en-IN"/>
        </w:rPr>
        <w:t>.</w:t>
      </w:r>
    </w:p>
    <w:p w14:paraId="7540B993"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Inverse document frequency</w:t>
      </w:r>
    </w:p>
    <w:p w14:paraId="4F1C2A52" w14:textId="782F290C"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Inverse document frequency accounts for the occurrence of a word across all documents, thereby giving a higher value to words appearing in less documents.</w:t>
      </w:r>
      <w:r w:rsidRPr="00F16299">
        <w:rPr>
          <w:rFonts w:ascii="Times New Roman" w:eastAsia="Times New Roman" w:hAnsi="Times New Roman" w:cs="Times New Roman"/>
          <w:sz w:val="20"/>
          <w:szCs w:val="20"/>
          <w:lang w:eastAsia="en-IN"/>
        </w:rPr>
        <w:t xml:space="preserve"> In this case, for each term we will calculate the log ratio</w:t>
      </w:r>
      <w:hyperlink r:id="rId7" w:anchor="fn2" w:tgtFrame="_blank" w:history="1"/>
      <w:r>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sz w:val="20"/>
          <w:szCs w:val="20"/>
          <w:lang w:eastAsia="en-IN"/>
        </w:rPr>
        <w:t>of all documents divided by the number of documents that word appears in. This gives us the following:</w:t>
      </w:r>
    </w:p>
    <w:p w14:paraId="0690779D"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16299">
        <w:rPr>
          <w:rFonts w:ascii="Times New Roman" w:eastAsia="Times New Roman" w:hAnsi="Times New Roman" w:cs="Times New Roman"/>
          <w:sz w:val="20"/>
          <w:szCs w:val="20"/>
          <w:lang w:eastAsia="en-IN"/>
        </w:rPr>
        <w:t>\[</w:t>
      </w:r>
      <w:proofErr w:type="gramEnd"/>
      <w:r w:rsidRPr="00F16299">
        <w:rPr>
          <w:rFonts w:ascii="Times New Roman" w:eastAsia="Times New Roman" w:hAnsi="Times New Roman" w:cs="Times New Roman"/>
          <w:sz w:val="20"/>
          <w:szCs w:val="20"/>
          <w:lang w:eastAsia="en-IN"/>
        </w:rPr>
        <w:t xml:space="preserve"> </w:t>
      </w:r>
      <w:proofErr w:type="spellStart"/>
      <w:r w:rsidRPr="00F16299">
        <w:rPr>
          <w:rFonts w:ascii="Times New Roman" w:eastAsia="Times New Roman" w:hAnsi="Times New Roman" w:cs="Times New Roman"/>
          <w:sz w:val="20"/>
          <w:szCs w:val="20"/>
          <w:lang w:eastAsia="en-IN"/>
        </w:rPr>
        <w:t>idf</w:t>
      </w:r>
      <w:proofErr w:type="spellEnd"/>
      <w:r w:rsidRPr="00F16299">
        <w:rPr>
          <w:rFonts w:ascii="Times New Roman" w:eastAsia="Times New Roman" w:hAnsi="Times New Roman" w:cs="Times New Roman"/>
          <w:sz w:val="20"/>
          <w:szCs w:val="20"/>
          <w:lang w:eastAsia="en-IN"/>
        </w:rPr>
        <w:t xml:space="preserve"> = \log {\frac{\</w:t>
      </w:r>
      <w:proofErr w:type="spellStart"/>
      <w:r w:rsidRPr="00F16299">
        <w:rPr>
          <w:rFonts w:ascii="Times New Roman" w:eastAsia="Times New Roman" w:hAnsi="Times New Roman" w:cs="Times New Roman"/>
          <w:sz w:val="20"/>
          <w:szCs w:val="20"/>
          <w:lang w:eastAsia="en-IN"/>
        </w:rPr>
        <w:t>textrm</w:t>
      </w:r>
      <w:proofErr w:type="spellEnd"/>
      <w:r w:rsidRPr="00F16299">
        <w:rPr>
          <w:rFonts w:ascii="Times New Roman" w:eastAsia="Times New Roman" w:hAnsi="Times New Roman" w:cs="Times New Roman"/>
          <w:sz w:val="20"/>
          <w:szCs w:val="20"/>
          <w:lang w:eastAsia="en-IN"/>
        </w:rPr>
        <w:t>{N documents in corpus}}{\</w:t>
      </w:r>
      <w:proofErr w:type="spellStart"/>
      <w:r w:rsidRPr="00F16299">
        <w:rPr>
          <w:rFonts w:ascii="Times New Roman" w:eastAsia="Times New Roman" w:hAnsi="Times New Roman" w:cs="Times New Roman"/>
          <w:sz w:val="20"/>
          <w:szCs w:val="20"/>
          <w:lang w:eastAsia="en-IN"/>
        </w:rPr>
        <w:t>textrm</w:t>
      </w:r>
      <w:proofErr w:type="spellEnd"/>
      <w:r w:rsidRPr="00F16299">
        <w:rPr>
          <w:rFonts w:ascii="Times New Roman" w:eastAsia="Times New Roman" w:hAnsi="Times New Roman" w:cs="Times New Roman"/>
          <w:sz w:val="20"/>
          <w:szCs w:val="20"/>
          <w:lang w:eastAsia="en-IN"/>
        </w:rPr>
        <w:t>{n documents containing the term}}}\]</w:t>
      </w:r>
    </w:p>
    <w:p w14:paraId="6F49841F"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Also written as </w:t>
      </w:r>
      <w:proofErr w:type="gramStart"/>
      <w:r w:rsidRPr="00F16299">
        <w:rPr>
          <w:rFonts w:ascii="Times New Roman" w:eastAsia="Times New Roman" w:hAnsi="Times New Roman" w:cs="Times New Roman"/>
          <w:sz w:val="20"/>
          <w:szCs w:val="20"/>
          <w:lang w:eastAsia="en-IN"/>
        </w:rPr>
        <w:t>\(</w:t>
      </w:r>
      <w:proofErr w:type="spellStart"/>
      <w:proofErr w:type="gramEnd"/>
      <w:r w:rsidRPr="00F16299">
        <w:rPr>
          <w:rFonts w:ascii="Times New Roman" w:eastAsia="Times New Roman" w:hAnsi="Times New Roman" w:cs="Times New Roman"/>
          <w:sz w:val="20"/>
          <w:szCs w:val="20"/>
          <w:lang w:eastAsia="en-IN"/>
        </w:rPr>
        <w:t>idf</w:t>
      </w:r>
      <w:proofErr w:type="spellEnd"/>
      <w:r w:rsidRPr="00F16299">
        <w:rPr>
          <w:rFonts w:ascii="Times New Roman" w:eastAsia="Times New Roman" w:hAnsi="Times New Roman" w:cs="Times New Roman"/>
          <w:sz w:val="20"/>
          <w:szCs w:val="20"/>
          <w:lang w:eastAsia="en-IN"/>
        </w:rPr>
        <w:t xml:space="preserve"> = \log{\frac{N}{n(t)}}\) Where \(N\) is the total number of documents in our corpus and \(n(t)\) is the number of documents the word appears within our corpus of documents.</w:t>
      </w:r>
    </w:p>
    <w:p w14:paraId="725E7B0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To those unfamiliar, a logarithmic transformation helps in reducing wide-ranged numbers to smaller scopes. In this case, if we have 7 documents, and our term appears in all 7 documents, we’ll have following </w:t>
      </w:r>
      <w:proofErr w:type="spellStart"/>
      <w:r w:rsidRPr="00F16299">
        <w:rPr>
          <w:rFonts w:ascii="Times New Roman" w:eastAsia="Times New Roman" w:hAnsi="Times New Roman" w:cs="Times New Roman"/>
          <w:sz w:val="20"/>
          <w:szCs w:val="20"/>
          <w:lang w:eastAsia="en-IN"/>
        </w:rPr>
        <w:t>idf</w:t>
      </w:r>
      <w:proofErr w:type="spellEnd"/>
      <w:r w:rsidRPr="00F16299">
        <w:rPr>
          <w:rFonts w:ascii="Times New Roman" w:eastAsia="Times New Roman" w:hAnsi="Times New Roman" w:cs="Times New Roman"/>
          <w:sz w:val="20"/>
          <w:szCs w:val="20"/>
          <w:lang w:eastAsia="en-IN"/>
        </w:rPr>
        <w:t xml:space="preserve"> value: \(</w:t>
      </w:r>
      <w:proofErr w:type="spellStart"/>
      <w:r w:rsidRPr="00F16299">
        <w:rPr>
          <w:rFonts w:ascii="Times New Roman" w:eastAsia="Times New Roman" w:hAnsi="Times New Roman" w:cs="Times New Roman"/>
          <w:sz w:val="20"/>
          <w:szCs w:val="20"/>
          <w:lang w:eastAsia="en-IN"/>
        </w:rPr>
        <w:t>log_e</w:t>
      </w:r>
      <w:proofErr w:type="spellEnd"/>
      <w:r w:rsidRPr="00F16299">
        <w:rPr>
          <w:rFonts w:ascii="Times New Roman" w:eastAsia="Times New Roman" w:hAnsi="Times New Roman" w:cs="Times New Roman"/>
          <w:sz w:val="20"/>
          <w:szCs w:val="20"/>
          <w:lang w:eastAsia="en-IN"/>
        </w:rPr>
        <w:t>(\</w:t>
      </w:r>
      <w:proofErr w:type="gramStart"/>
      <w:r w:rsidRPr="00F16299">
        <w:rPr>
          <w:rFonts w:ascii="Times New Roman" w:eastAsia="Times New Roman" w:hAnsi="Times New Roman" w:cs="Times New Roman"/>
          <w:sz w:val="20"/>
          <w:szCs w:val="20"/>
          <w:lang w:eastAsia="en-IN"/>
        </w:rPr>
        <w:t>frac{</w:t>
      </w:r>
      <w:proofErr w:type="gramEnd"/>
      <w:r w:rsidRPr="00F16299">
        <w:rPr>
          <w:rFonts w:ascii="Times New Roman" w:eastAsia="Times New Roman" w:hAnsi="Times New Roman" w:cs="Times New Roman"/>
          <w:sz w:val="20"/>
          <w:szCs w:val="20"/>
          <w:lang w:eastAsia="en-IN"/>
        </w:rPr>
        <w:t>7}{7}) = 0\). What if we have a term that appears in only 1 document out of all 7 documents? We’ll have the following: \(</w:t>
      </w:r>
      <w:proofErr w:type="spellStart"/>
      <w:r w:rsidRPr="00F16299">
        <w:rPr>
          <w:rFonts w:ascii="Times New Roman" w:eastAsia="Times New Roman" w:hAnsi="Times New Roman" w:cs="Times New Roman"/>
          <w:sz w:val="20"/>
          <w:szCs w:val="20"/>
          <w:lang w:eastAsia="en-IN"/>
        </w:rPr>
        <w:t>log_e</w:t>
      </w:r>
      <w:proofErr w:type="spellEnd"/>
      <w:r w:rsidRPr="00F16299">
        <w:rPr>
          <w:rFonts w:ascii="Times New Roman" w:eastAsia="Times New Roman" w:hAnsi="Times New Roman" w:cs="Times New Roman"/>
          <w:sz w:val="20"/>
          <w:szCs w:val="20"/>
          <w:lang w:eastAsia="en-IN"/>
        </w:rPr>
        <w:t>(\</w:t>
      </w:r>
      <w:proofErr w:type="gramStart"/>
      <w:r w:rsidRPr="00F16299">
        <w:rPr>
          <w:rFonts w:ascii="Times New Roman" w:eastAsia="Times New Roman" w:hAnsi="Times New Roman" w:cs="Times New Roman"/>
          <w:sz w:val="20"/>
          <w:szCs w:val="20"/>
          <w:lang w:eastAsia="en-IN"/>
        </w:rPr>
        <w:t>frac{</w:t>
      </w:r>
      <w:proofErr w:type="gramEnd"/>
      <w:r w:rsidRPr="00F16299">
        <w:rPr>
          <w:rFonts w:ascii="Times New Roman" w:eastAsia="Times New Roman" w:hAnsi="Times New Roman" w:cs="Times New Roman"/>
          <w:sz w:val="20"/>
          <w:szCs w:val="20"/>
          <w:lang w:eastAsia="en-IN"/>
        </w:rPr>
        <w:t>7}{1}) = 1.945\). Even if a word appears in only 1 document out of 100, a logarithmic transformation will reduce its high value to mitigate bias when we multiply it with its \(</w:t>
      </w:r>
      <w:proofErr w:type="spellStart"/>
      <w:r w:rsidRPr="00F16299">
        <w:rPr>
          <w:rFonts w:ascii="Times New Roman" w:eastAsia="Times New Roman" w:hAnsi="Times New Roman" w:cs="Times New Roman"/>
          <w:sz w:val="20"/>
          <w:szCs w:val="20"/>
          <w:lang w:eastAsia="en-IN"/>
        </w:rPr>
        <w:t>tf</w:t>
      </w:r>
      <w:proofErr w:type="spellEnd"/>
      <w:r w:rsidRPr="00F16299">
        <w:rPr>
          <w:rFonts w:ascii="Times New Roman" w:eastAsia="Times New Roman" w:hAnsi="Times New Roman" w:cs="Times New Roman"/>
          <w:sz w:val="20"/>
          <w:szCs w:val="20"/>
          <w:lang w:eastAsia="en-IN"/>
        </w:rPr>
        <w:t>\) value.</w:t>
      </w:r>
    </w:p>
    <w:p w14:paraId="2DA3307C"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16299">
        <w:rPr>
          <w:rFonts w:ascii="Times New Roman" w:eastAsia="Times New Roman" w:hAnsi="Times New Roman" w:cs="Times New Roman"/>
          <w:b/>
          <w:bCs/>
          <w:sz w:val="20"/>
          <w:szCs w:val="20"/>
          <w:lang w:eastAsia="en-IN"/>
        </w:rPr>
        <w:t>So</w:t>
      </w:r>
      <w:proofErr w:type="gramEnd"/>
      <w:r w:rsidRPr="00F16299">
        <w:rPr>
          <w:rFonts w:ascii="Times New Roman" w:eastAsia="Times New Roman" w:hAnsi="Times New Roman" w:cs="Times New Roman"/>
          <w:b/>
          <w:bCs/>
          <w:sz w:val="20"/>
          <w:szCs w:val="20"/>
          <w:lang w:eastAsia="en-IN"/>
        </w:rPr>
        <w:t xml:space="preserve"> what do we understand from the </w:t>
      </w:r>
      <w:proofErr w:type="spellStart"/>
      <w:r w:rsidRPr="00F16299">
        <w:rPr>
          <w:rFonts w:ascii="Times New Roman" w:eastAsia="Times New Roman" w:hAnsi="Times New Roman" w:cs="Times New Roman"/>
          <w:b/>
          <w:bCs/>
          <w:sz w:val="20"/>
          <w:szCs w:val="20"/>
          <w:lang w:eastAsia="en-IN"/>
        </w:rPr>
        <w:t>idf</w:t>
      </w:r>
      <w:proofErr w:type="spellEnd"/>
      <w:r w:rsidRPr="00F16299">
        <w:rPr>
          <w:rFonts w:ascii="Times New Roman" w:eastAsia="Times New Roman" w:hAnsi="Times New Roman" w:cs="Times New Roman"/>
          <w:b/>
          <w:bCs/>
          <w:sz w:val="20"/>
          <w:szCs w:val="20"/>
          <w:lang w:eastAsia="en-IN"/>
        </w:rPr>
        <w:t>?</w:t>
      </w:r>
      <w:r w:rsidRPr="00F16299">
        <w:rPr>
          <w:rFonts w:ascii="Times New Roman" w:eastAsia="Times New Roman" w:hAnsi="Times New Roman" w:cs="Times New Roman"/>
          <w:sz w:val="20"/>
          <w:szCs w:val="20"/>
          <w:lang w:eastAsia="en-IN"/>
        </w:rPr>
        <w:t xml:space="preserve"> Since our numerate always remains the same (N documents in corpus), the </w:t>
      </w:r>
      <w:proofErr w:type="spellStart"/>
      <w:r w:rsidRPr="00F16299">
        <w:rPr>
          <w:rFonts w:ascii="Times New Roman" w:eastAsia="Times New Roman" w:hAnsi="Times New Roman" w:cs="Times New Roman"/>
          <w:i/>
          <w:iCs/>
          <w:sz w:val="24"/>
          <w:szCs w:val="24"/>
          <w:lang w:eastAsia="en-IN"/>
        </w:rPr>
        <w:t>idf</w:t>
      </w:r>
      <w:proofErr w:type="spellEnd"/>
      <w:r w:rsidRPr="00F16299">
        <w:rPr>
          <w:rFonts w:ascii="Times New Roman" w:eastAsia="Times New Roman" w:hAnsi="Times New Roman" w:cs="Times New Roman"/>
          <w:sz w:val="20"/>
          <w:szCs w:val="20"/>
          <w:lang w:eastAsia="en-IN"/>
        </w:rPr>
        <w:t xml:space="preserve"> of a word is contingent upon how common it is </w:t>
      </w:r>
      <w:r w:rsidRPr="00F16299">
        <w:rPr>
          <w:rFonts w:ascii="Times New Roman" w:eastAsia="Times New Roman" w:hAnsi="Times New Roman" w:cs="Times New Roman"/>
          <w:i/>
          <w:iCs/>
          <w:sz w:val="24"/>
          <w:szCs w:val="24"/>
          <w:lang w:eastAsia="en-IN"/>
        </w:rPr>
        <w:t>across</w:t>
      </w:r>
      <w:r w:rsidRPr="00F16299">
        <w:rPr>
          <w:rFonts w:ascii="Times New Roman" w:eastAsia="Times New Roman" w:hAnsi="Times New Roman" w:cs="Times New Roman"/>
          <w:sz w:val="20"/>
          <w:szCs w:val="20"/>
          <w:lang w:eastAsia="en-IN"/>
        </w:rPr>
        <w:t xml:space="preserve"> documents. Words that appear in a </w:t>
      </w:r>
      <w:r w:rsidRPr="00F16299">
        <w:rPr>
          <w:rFonts w:ascii="Times New Roman" w:eastAsia="Times New Roman" w:hAnsi="Times New Roman" w:cs="Times New Roman"/>
          <w:sz w:val="20"/>
          <w:szCs w:val="20"/>
          <w:lang w:eastAsia="en-IN"/>
        </w:rPr>
        <w:lastRenderedPageBreak/>
        <w:t xml:space="preserve">small number of documents will have a higher </w:t>
      </w:r>
      <w:proofErr w:type="spellStart"/>
      <w:r w:rsidRPr="00F16299">
        <w:rPr>
          <w:rFonts w:ascii="Times New Roman" w:eastAsia="Times New Roman" w:hAnsi="Times New Roman" w:cs="Times New Roman"/>
          <w:i/>
          <w:iCs/>
          <w:sz w:val="24"/>
          <w:szCs w:val="24"/>
          <w:lang w:eastAsia="en-IN"/>
        </w:rPr>
        <w:t>idf</w:t>
      </w:r>
      <w:proofErr w:type="spellEnd"/>
      <w:r w:rsidRPr="00F16299">
        <w:rPr>
          <w:rFonts w:ascii="Times New Roman" w:eastAsia="Times New Roman" w:hAnsi="Times New Roman" w:cs="Times New Roman"/>
          <w:sz w:val="20"/>
          <w:szCs w:val="20"/>
          <w:lang w:eastAsia="en-IN"/>
        </w:rPr>
        <w:t xml:space="preserve">, while words that are common across documents will have a lower </w:t>
      </w:r>
      <w:proofErr w:type="spellStart"/>
      <w:r w:rsidRPr="00F16299">
        <w:rPr>
          <w:rFonts w:ascii="Times New Roman" w:eastAsia="Times New Roman" w:hAnsi="Times New Roman" w:cs="Times New Roman"/>
          <w:i/>
          <w:iCs/>
          <w:sz w:val="24"/>
          <w:szCs w:val="24"/>
          <w:lang w:eastAsia="en-IN"/>
        </w:rPr>
        <w:t>idf</w:t>
      </w:r>
      <w:proofErr w:type="spellEnd"/>
      <w:r w:rsidRPr="00F16299">
        <w:rPr>
          <w:rFonts w:ascii="Times New Roman" w:eastAsia="Times New Roman" w:hAnsi="Times New Roman" w:cs="Times New Roman"/>
          <w:sz w:val="20"/>
          <w:szCs w:val="20"/>
          <w:lang w:eastAsia="en-IN"/>
        </w:rPr>
        <w:t>.</w:t>
      </w:r>
    </w:p>
    <w:p w14:paraId="6887D6A4"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Term-Frequency Inverse Document Frequency (</w:t>
      </w:r>
      <w:proofErr w:type="spellStart"/>
      <w:r w:rsidRPr="00F16299">
        <w:rPr>
          <w:rFonts w:ascii="Times New Roman" w:eastAsia="Times New Roman" w:hAnsi="Times New Roman" w:cs="Times New Roman"/>
          <w:b/>
          <w:bCs/>
          <w:sz w:val="27"/>
          <w:szCs w:val="27"/>
          <w:lang w:eastAsia="en-IN"/>
        </w:rPr>
        <w:t>tfidf</w:t>
      </w:r>
      <w:proofErr w:type="spellEnd"/>
      <w:r w:rsidRPr="00F16299">
        <w:rPr>
          <w:rFonts w:ascii="Times New Roman" w:eastAsia="Times New Roman" w:hAnsi="Times New Roman" w:cs="Times New Roman"/>
          <w:b/>
          <w:bCs/>
          <w:sz w:val="27"/>
          <w:szCs w:val="27"/>
          <w:lang w:eastAsia="en-IN"/>
        </w:rPr>
        <w:t>)</w:t>
      </w:r>
    </w:p>
    <w:p w14:paraId="3E424A5D"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Once we have the term frequency and inverse document frequency for each word we can calculate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by multiplying the two: \(</w:t>
      </w:r>
      <w:proofErr w:type="spellStart"/>
      <w:r w:rsidRPr="00F16299">
        <w:rPr>
          <w:rFonts w:ascii="Times New Roman" w:eastAsia="Times New Roman" w:hAnsi="Times New Roman" w:cs="Times New Roman"/>
          <w:sz w:val="20"/>
          <w:szCs w:val="20"/>
          <w:lang w:eastAsia="en-IN"/>
        </w:rPr>
        <w:t>tf</w:t>
      </w:r>
      <w:proofErr w:type="spellEnd"/>
      <w:r w:rsidRPr="00F16299">
        <w:rPr>
          <w:rFonts w:ascii="Times New Roman" w:eastAsia="Times New Roman" w:hAnsi="Times New Roman" w:cs="Times New Roman"/>
          <w:sz w:val="20"/>
          <w:szCs w:val="20"/>
          <w:lang w:eastAsia="en-IN"/>
        </w:rPr>
        <w:t>(</w:t>
      </w:r>
      <w:proofErr w:type="spellStart"/>
      <w:proofErr w:type="gramStart"/>
      <w:r w:rsidRPr="00F16299">
        <w:rPr>
          <w:rFonts w:ascii="Times New Roman" w:eastAsia="Times New Roman" w:hAnsi="Times New Roman" w:cs="Times New Roman"/>
          <w:sz w:val="20"/>
          <w:szCs w:val="20"/>
          <w:lang w:eastAsia="en-IN"/>
        </w:rPr>
        <w:t>t,d</w:t>
      </w:r>
      <w:proofErr w:type="spellEnd"/>
      <w:proofErr w:type="gramEnd"/>
      <w:r w:rsidRPr="00F16299">
        <w:rPr>
          <w:rFonts w:ascii="Times New Roman" w:eastAsia="Times New Roman" w:hAnsi="Times New Roman" w:cs="Times New Roman"/>
          <w:sz w:val="20"/>
          <w:szCs w:val="20"/>
          <w:lang w:eastAsia="en-IN"/>
        </w:rPr>
        <w:t>) \</w:t>
      </w:r>
      <w:proofErr w:type="spellStart"/>
      <w:r w:rsidRPr="00F16299">
        <w:rPr>
          <w:rFonts w:ascii="Times New Roman" w:eastAsia="Times New Roman" w:hAnsi="Times New Roman" w:cs="Times New Roman"/>
          <w:sz w:val="20"/>
          <w:szCs w:val="20"/>
          <w:lang w:eastAsia="en-IN"/>
        </w:rPr>
        <w:t>cdot</w:t>
      </w:r>
      <w:proofErr w:type="spellEnd"/>
      <w:r w:rsidRPr="00F16299">
        <w:rPr>
          <w:rFonts w:ascii="Times New Roman" w:eastAsia="Times New Roman" w:hAnsi="Times New Roman" w:cs="Times New Roman"/>
          <w:sz w:val="20"/>
          <w:szCs w:val="20"/>
          <w:lang w:eastAsia="en-IN"/>
        </w:rPr>
        <w:t xml:space="preserve"> </w:t>
      </w:r>
      <w:proofErr w:type="spellStart"/>
      <w:r w:rsidRPr="00F16299">
        <w:rPr>
          <w:rFonts w:ascii="Times New Roman" w:eastAsia="Times New Roman" w:hAnsi="Times New Roman" w:cs="Times New Roman"/>
          <w:sz w:val="20"/>
          <w:szCs w:val="20"/>
          <w:lang w:eastAsia="en-IN"/>
        </w:rPr>
        <w:t>idf</w:t>
      </w:r>
      <w:proofErr w:type="spellEnd"/>
      <w:r w:rsidRPr="00F16299">
        <w:rPr>
          <w:rFonts w:ascii="Times New Roman" w:eastAsia="Times New Roman" w:hAnsi="Times New Roman" w:cs="Times New Roman"/>
          <w:sz w:val="20"/>
          <w:szCs w:val="20"/>
          <w:lang w:eastAsia="en-IN"/>
        </w:rPr>
        <w:t>(</w:t>
      </w:r>
      <w:proofErr w:type="spellStart"/>
      <w:r w:rsidRPr="00F16299">
        <w:rPr>
          <w:rFonts w:ascii="Times New Roman" w:eastAsia="Times New Roman" w:hAnsi="Times New Roman" w:cs="Times New Roman"/>
          <w:sz w:val="20"/>
          <w:szCs w:val="20"/>
          <w:lang w:eastAsia="en-IN"/>
        </w:rPr>
        <w:t>t,D</w:t>
      </w:r>
      <w:proofErr w:type="spellEnd"/>
      <w:r w:rsidRPr="00F16299">
        <w:rPr>
          <w:rFonts w:ascii="Times New Roman" w:eastAsia="Times New Roman" w:hAnsi="Times New Roman" w:cs="Times New Roman"/>
          <w:sz w:val="20"/>
          <w:szCs w:val="20"/>
          <w:lang w:eastAsia="en-IN"/>
        </w:rPr>
        <w:t>)\) where \(D\) is our corpus of documents.</w:t>
      </w:r>
    </w:p>
    <w:p w14:paraId="102BA422"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To summarize our explanation:</w:t>
      </w:r>
      <w:r w:rsidRPr="00F16299">
        <w:rPr>
          <w:rFonts w:ascii="Times New Roman" w:eastAsia="Times New Roman" w:hAnsi="Times New Roman" w:cs="Times New Roman"/>
          <w:sz w:val="20"/>
          <w:szCs w:val="20"/>
          <w:lang w:eastAsia="en-IN"/>
        </w:rPr>
        <w:t xml:space="preserve"> The two </w:t>
      </w:r>
      <w:proofErr w:type="spellStart"/>
      <w:r w:rsidRPr="00F16299">
        <w:rPr>
          <w:rFonts w:ascii="Times New Roman" w:eastAsia="Times New Roman" w:hAnsi="Times New Roman" w:cs="Times New Roman"/>
          <w:sz w:val="20"/>
          <w:szCs w:val="20"/>
          <w:lang w:eastAsia="en-IN"/>
        </w:rPr>
        <w:t>paramteres</w:t>
      </w:r>
      <w:proofErr w:type="spellEnd"/>
      <w:r w:rsidRPr="00F16299">
        <w:rPr>
          <w:rFonts w:ascii="Times New Roman" w:eastAsia="Times New Roman" w:hAnsi="Times New Roman" w:cs="Times New Roman"/>
          <w:sz w:val="20"/>
          <w:szCs w:val="20"/>
          <w:lang w:eastAsia="en-IN"/>
        </w:rPr>
        <w:t xml:space="preserve"> used to calculate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provide each word with a value for its importance to that document in that corpus of text. </w:t>
      </w:r>
      <w:proofErr w:type="gramStart"/>
      <w:r w:rsidRPr="00F16299">
        <w:rPr>
          <w:rFonts w:ascii="Times New Roman" w:eastAsia="Times New Roman" w:hAnsi="Times New Roman" w:cs="Times New Roman"/>
          <w:sz w:val="20"/>
          <w:szCs w:val="20"/>
          <w:lang w:eastAsia="en-IN"/>
        </w:rPr>
        <w:t>Ideally</w:t>
      </w:r>
      <w:proofErr w:type="gramEnd"/>
      <w:r w:rsidRPr="00F16299">
        <w:rPr>
          <w:rFonts w:ascii="Times New Roman" w:eastAsia="Times New Roman" w:hAnsi="Times New Roman" w:cs="Times New Roman"/>
          <w:sz w:val="20"/>
          <w:szCs w:val="20"/>
          <w:lang w:eastAsia="en-IN"/>
        </w:rPr>
        <w:t xml:space="preserve"> We take </w:t>
      </w:r>
      <w:r w:rsidRPr="00F16299">
        <w:rPr>
          <w:rFonts w:ascii="Times New Roman" w:eastAsia="Times New Roman" w:hAnsi="Times New Roman" w:cs="Times New Roman"/>
          <w:b/>
          <w:bCs/>
          <w:sz w:val="20"/>
          <w:szCs w:val="20"/>
          <w:lang w:eastAsia="en-IN"/>
        </w:rPr>
        <w:t xml:space="preserve">words that are </w:t>
      </w:r>
      <w:r w:rsidRPr="00F16299">
        <w:rPr>
          <w:rFonts w:ascii="Times New Roman" w:eastAsia="Times New Roman" w:hAnsi="Times New Roman" w:cs="Times New Roman"/>
          <w:b/>
          <w:bCs/>
          <w:sz w:val="20"/>
          <w:szCs w:val="20"/>
          <w:u w:val="single"/>
          <w:lang w:eastAsia="en-IN"/>
        </w:rPr>
        <w:t>common within a document</w:t>
      </w:r>
      <w:r w:rsidRPr="00F16299">
        <w:rPr>
          <w:rFonts w:ascii="Times New Roman" w:eastAsia="Times New Roman" w:hAnsi="Times New Roman" w:cs="Times New Roman"/>
          <w:b/>
          <w:bCs/>
          <w:sz w:val="20"/>
          <w:szCs w:val="20"/>
          <w:lang w:eastAsia="en-IN"/>
        </w:rPr>
        <w:t xml:space="preserve"> and that are </w:t>
      </w:r>
      <w:r w:rsidRPr="00F16299">
        <w:rPr>
          <w:rFonts w:ascii="Times New Roman" w:eastAsia="Times New Roman" w:hAnsi="Times New Roman" w:cs="Times New Roman"/>
          <w:b/>
          <w:bCs/>
          <w:sz w:val="20"/>
          <w:szCs w:val="20"/>
          <w:u w:val="single"/>
          <w:lang w:eastAsia="en-IN"/>
        </w:rPr>
        <w:t>rare across documents</w:t>
      </w:r>
      <w:r w:rsidRPr="00F16299">
        <w:rPr>
          <w:rFonts w:ascii="Times New Roman" w:eastAsia="Times New Roman" w:hAnsi="Times New Roman" w:cs="Times New Roman"/>
          <w:sz w:val="20"/>
          <w:szCs w:val="20"/>
          <w:lang w:eastAsia="en-IN"/>
        </w:rPr>
        <w:t xml:space="preserve">. I write ideally because as we’ll see soon, we might have words that are extremely common in one document but are filtered out because they’re evident in all documents (can happen in a small corpus of documents). This also highlights the question as to what is </w:t>
      </w:r>
      <w:r w:rsidRPr="00F16299">
        <w:rPr>
          <w:rFonts w:ascii="Times New Roman" w:eastAsia="Times New Roman" w:hAnsi="Times New Roman" w:cs="Times New Roman"/>
          <w:i/>
          <w:iCs/>
          <w:sz w:val="24"/>
          <w:szCs w:val="24"/>
          <w:lang w:eastAsia="en-IN"/>
        </w:rPr>
        <w:t>important</w:t>
      </w:r>
      <w:r w:rsidRPr="00F16299">
        <w:rPr>
          <w:rFonts w:ascii="Times New Roman" w:eastAsia="Times New Roman" w:hAnsi="Times New Roman" w:cs="Times New Roman"/>
          <w:sz w:val="20"/>
          <w:szCs w:val="20"/>
          <w:lang w:eastAsia="en-IN"/>
        </w:rPr>
        <w:t>; I define important as contributing to understanding a document in comparison to all other documents.</w:t>
      </w:r>
    </w:p>
    <w:p w14:paraId="754477BA" w14:textId="36AE6330" w:rsidR="00F16299" w:rsidRPr="00F16299" w:rsidRDefault="00F16299" w:rsidP="00F16299">
      <w:pPr>
        <w:spacing w:after="0" w:line="240" w:lineRule="auto"/>
        <w:jc w:val="center"/>
        <w:rPr>
          <w:rFonts w:ascii="Times New Roman" w:eastAsia="Times New Roman" w:hAnsi="Times New Roman" w:cs="Times New Roman"/>
          <w:sz w:val="20"/>
          <w:szCs w:val="20"/>
          <w:lang w:eastAsia="en-IN"/>
        </w:rPr>
      </w:pPr>
      <w:r w:rsidRPr="00F16299">
        <w:drawing>
          <wp:inline distT="0" distB="0" distL="0" distR="0" wp14:anchorId="5B200246" wp14:editId="76042F76">
            <wp:extent cx="809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9625" cy="571500"/>
                    </a:xfrm>
                    <a:prstGeom prst="rect">
                      <a:avLst/>
                    </a:prstGeom>
                  </pic:spPr>
                </pic:pic>
              </a:graphicData>
            </a:graphic>
          </wp:inline>
        </w:drawing>
      </w:r>
    </w:p>
    <w:p w14:paraId="5EB2106E" w14:textId="77777777" w:rsidR="00F16299" w:rsidRPr="00F16299" w:rsidRDefault="00F16299" w:rsidP="00F1629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Figure 1: Using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we can calculate how common a word is within a document and how rare is it across documents </w:t>
      </w:r>
    </w:p>
    <w:p w14:paraId="702D4185"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Now that we have some background as to how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works, let’s dive in to our case study.</w:t>
      </w:r>
    </w:p>
    <w:p w14:paraId="13378B4C"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TF-IDF on political theorists.</w:t>
      </w:r>
    </w:p>
    <w:p w14:paraId="54E79F6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I’m a big fan of political theory. I have a small collection at home and always like to read and learn more about it. Except for Mill, we read Plato, Machiavelli and Hobbes in our BA first semester course in political theory. While some of the theorists overlap to some degree, over-all they discuss different topics.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will help us distinguish important words specific to each book, in a comparison across all books.</w:t>
      </w:r>
    </w:p>
    <w:p w14:paraId="4BFCEC97"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Data collection &amp; Analysis</w:t>
      </w:r>
    </w:p>
    <w:p w14:paraId="410D332C" w14:textId="4446B83B"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The package we’ll use to gather the data is the </w:t>
      </w:r>
      <w:r w:rsidRPr="00F16299">
        <w:rPr>
          <w:rFonts w:ascii="Courier New" w:eastAsia="Times New Roman" w:hAnsi="Courier New" w:cs="Courier New"/>
          <w:sz w:val="20"/>
          <w:szCs w:val="20"/>
          <w:lang w:eastAsia="en-IN"/>
        </w:rPr>
        <w:t>{</w:t>
      </w:r>
      <w:proofErr w:type="spellStart"/>
      <w:r w:rsidRPr="00F16299">
        <w:rPr>
          <w:rFonts w:ascii="Courier New" w:eastAsia="Times New Roman" w:hAnsi="Courier New" w:cs="Courier New"/>
          <w:sz w:val="20"/>
          <w:szCs w:val="20"/>
          <w:lang w:eastAsia="en-IN"/>
        </w:rPr>
        <w:t>gutenbergr</w:t>
      </w:r>
      <w:proofErr w:type="spellEnd"/>
      <w:r w:rsidRPr="00F16299">
        <w:rPr>
          <w:rFonts w:ascii="Courier New" w:eastAsia="Times New Roman" w:hAnsi="Courier New" w:cs="Courier New"/>
          <w:sz w:val="20"/>
          <w:szCs w:val="20"/>
          <w:lang w:eastAsia="en-IN"/>
        </w:rPr>
        <w:t>}</w:t>
      </w:r>
      <w:r w:rsidRPr="00F16299">
        <w:rPr>
          <w:rFonts w:ascii="Times New Roman" w:eastAsia="Times New Roman" w:hAnsi="Times New Roman" w:cs="Times New Roman"/>
          <w:sz w:val="20"/>
          <w:szCs w:val="20"/>
          <w:lang w:eastAsia="en-IN"/>
        </w:rPr>
        <w:t xml:space="preserve"> package. As many other amazing things in </w:t>
      </w:r>
      <w:r w:rsidRPr="00F16299">
        <w:rPr>
          <w:rFonts w:ascii="Courier New" w:eastAsia="Times New Roman" w:hAnsi="Courier New" w:cs="Courier New"/>
          <w:sz w:val="20"/>
          <w:szCs w:val="20"/>
          <w:lang w:eastAsia="en-IN"/>
        </w:rPr>
        <w:t>R</w:t>
      </w:r>
      <w:r w:rsidRPr="00F16299">
        <w:rPr>
          <w:rFonts w:ascii="Times New Roman" w:eastAsia="Times New Roman" w:hAnsi="Times New Roman" w:cs="Times New Roman"/>
          <w:sz w:val="20"/>
          <w:szCs w:val="20"/>
          <w:lang w:eastAsia="en-IN"/>
        </w:rPr>
        <w:t xml:space="preserve"> someone, in this case David Robinson, created a package for it. All we need to do is download them to our computer.</w:t>
      </w:r>
    </w:p>
    <w:p w14:paraId="3271026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Mill &lt;- </w:t>
      </w:r>
      <w:proofErr w:type="spellStart"/>
      <w:r w:rsidRPr="00F16299">
        <w:rPr>
          <w:rFonts w:ascii="Courier New" w:eastAsia="Times New Roman" w:hAnsi="Courier New" w:cs="Courier New"/>
          <w:sz w:val="20"/>
          <w:szCs w:val="20"/>
          <w:lang w:eastAsia="en-IN"/>
        </w:rPr>
        <w:t>gutenberg_</w:t>
      </w:r>
      <w:proofErr w:type="gramStart"/>
      <w:r w:rsidRPr="00F16299">
        <w:rPr>
          <w:rFonts w:ascii="Courier New" w:eastAsia="Times New Roman" w:hAnsi="Courier New" w:cs="Courier New"/>
          <w:sz w:val="20"/>
          <w:szCs w:val="20"/>
          <w:lang w:eastAsia="en-IN"/>
        </w:rPr>
        <w:t>download</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34901)</w:t>
      </w:r>
    </w:p>
    <w:p w14:paraId="347677C6"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Hobbes &lt;- </w:t>
      </w:r>
      <w:proofErr w:type="spellStart"/>
      <w:r w:rsidRPr="00F16299">
        <w:rPr>
          <w:rFonts w:ascii="Courier New" w:eastAsia="Times New Roman" w:hAnsi="Courier New" w:cs="Courier New"/>
          <w:sz w:val="20"/>
          <w:szCs w:val="20"/>
          <w:lang w:eastAsia="en-IN"/>
        </w:rPr>
        <w:t>gutenberg_</w:t>
      </w:r>
      <w:proofErr w:type="gramStart"/>
      <w:r w:rsidRPr="00F16299">
        <w:rPr>
          <w:rFonts w:ascii="Courier New" w:eastAsia="Times New Roman" w:hAnsi="Courier New" w:cs="Courier New"/>
          <w:sz w:val="20"/>
          <w:szCs w:val="20"/>
          <w:lang w:eastAsia="en-IN"/>
        </w:rPr>
        <w:t>download</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3207)</w:t>
      </w:r>
    </w:p>
    <w:p w14:paraId="3FDDA38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Machiavelli &lt;- </w:t>
      </w:r>
      <w:proofErr w:type="spellStart"/>
      <w:r w:rsidRPr="00F16299">
        <w:rPr>
          <w:rFonts w:ascii="Courier New" w:eastAsia="Times New Roman" w:hAnsi="Courier New" w:cs="Courier New"/>
          <w:sz w:val="20"/>
          <w:szCs w:val="20"/>
          <w:lang w:eastAsia="en-IN"/>
        </w:rPr>
        <w:t>gutenberg_</w:t>
      </w:r>
      <w:proofErr w:type="gramStart"/>
      <w:r w:rsidRPr="00F16299">
        <w:rPr>
          <w:rFonts w:ascii="Courier New" w:eastAsia="Times New Roman" w:hAnsi="Courier New" w:cs="Courier New"/>
          <w:sz w:val="20"/>
          <w:szCs w:val="20"/>
          <w:lang w:eastAsia="en-IN"/>
        </w:rPr>
        <w:t>download</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1232)</w:t>
      </w:r>
    </w:p>
    <w:p w14:paraId="34D809A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Plato &lt;- </w:t>
      </w:r>
      <w:proofErr w:type="spellStart"/>
      <w:r w:rsidRPr="00F16299">
        <w:rPr>
          <w:rFonts w:ascii="Courier New" w:eastAsia="Times New Roman" w:hAnsi="Courier New" w:cs="Courier New"/>
          <w:sz w:val="20"/>
          <w:szCs w:val="20"/>
          <w:lang w:eastAsia="en-IN"/>
        </w:rPr>
        <w:t>gutenberg_</w:t>
      </w:r>
      <w:proofErr w:type="gramStart"/>
      <w:r w:rsidRPr="00F16299">
        <w:rPr>
          <w:rFonts w:ascii="Courier New" w:eastAsia="Times New Roman" w:hAnsi="Courier New" w:cs="Courier New"/>
          <w:sz w:val="20"/>
          <w:szCs w:val="20"/>
          <w:lang w:eastAsia="en-IN"/>
        </w:rPr>
        <w:t>download</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150)</w:t>
      </w:r>
    </w:p>
    <w:p w14:paraId="5EF8073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Several of the books contain sections at the beginning or at the end that aren’t relevant for our analysis. For </w:t>
      </w:r>
      <w:proofErr w:type="gramStart"/>
      <w:r w:rsidRPr="00F16299">
        <w:rPr>
          <w:rFonts w:ascii="Times New Roman" w:eastAsia="Times New Roman" w:hAnsi="Times New Roman" w:cs="Times New Roman"/>
          <w:sz w:val="20"/>
          <w:szCs w:val="20"/>
          <w:lang w:eastAsia="en-IN"/>
        </w:rPr>
        <w:t>example</w:t>
      </w:r>
      <w:proofErr w:type="gramEnd"/>
      <w:r w:rsidRPr="00F16299">
        <w:rPr>
          <w:rFonts w:ascii="Times New Roman" w:eastAsia="Times New Roman" w:hAnsi="Times New Roman" w:cs="Times New Roman"/>
          <w:sz w:val="20"/>
          <w:szCs w:val="20"/>
          <w:lang w:eastAsia="en-IN"/>
        </w:rPr>
        <w:t xml:space="preserve"> long introductions from contemporary scholars; another whole different book at the end, etc. These can confound our analysis and therefore we’ll exclude them. In order to conduct our </w:t>
      </w:r>
      <w:proofErr w:type="gramStart"/>
      <w:r w:rsidRPr="00F16299">
        <w:rPr>
          <w:rFonts w:ascii="Times New Roman" w:eastAsia="Times New Roman" w:hAnsi="Times New Roman" w:cs="Times New Roman"/>
          <w:sz w:val="20"/>
          <w:szCs w:val="20"/>
          <w:lang w:eastAsia="en-IN"/>
        </w:rPr>
        <w:t>analysis</w:t>
      </w:r>
      <w:proofErr w:type="gramEnd"/>
      <w:r w:rsidRPr="00F16299">
        <w:rPr>
          <w:rFonts w:ascii="Times New Roman" w:eastAsia="Times New Roman" w:hAnsi="Times New Roman" w:cs="Times New Roman"/>
          <w:sz w:val="20"/>
          <w:szCs w:val="20"/>
          <w:lang w:eastAsia="en-IN"/>
        </w:rPr>
        <w:t xml:space="preserve"> we also need all the books we collected in one object.</w:t>
      </w:r>
    </w:p>
    <w:p w14:paraId="6C38B85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Once we are able to clean the books, this is what our text looks like:</w:t>
      </w:r>
    </w:p>
    <w:p w14:paraId="5705D89F"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6299">
        <w:rPr>
          <w:rFonts w:ascii="Courier New" w:eastAsia="Times New Roman" w:hAnsi="Courier New" w:cs="Courier New"/>
          <w:sz w:val="20"/>
          <w:szCs w:val="20"/>
          <w:lang w:eastAsia="en-IN"/>
        </w:rPr>
        <w:t>remove_text</w:t>
      </w:r>
      <w:proofErr w:type="spellEnd"/>
      <w:r w:rsidRPr="00F16299">
        <w:rPr>
          <w:rFonts w:ascii="Courier New" w:eastAsia="Times New Roman" w:hAnsi="Courier New" w:cs="Courier New"/>
          <w:sz w:val="20"/>
          <w:szCs w:val="20"/>
          <w:lang w:eastAsia="en-IN"/>
        </w:rPr>
        <w:t xml:space="preserve"> &lt;- </w:t>
      </w:r>
      <w:proofErr w:type="gramStart"/>
      <w:r w:rsidRPr="00F16299">
        <w:rPr>
          <w:rFonts w:ascii="Courier New" w:eastAsia="Times New Roman" w:hAnsi="Courier New" w:cs="Courier New"/>
          <w:sz w:val="20"/>
          <w:szCs w:val="20"/>
          <w:lang w:eastAsia="en-IN"/>
        </w:rPr>
        <w:t>function(</w:t>
      </w:r>
      <w:proofErr w:type="gramEnd"/>
      <w:r w:rsidRPr="00F16299">
        <w:rPr>
          <w:rFonts w:ascii="Courier New" w:eastAsia="Times New Roman" w:hAnsi="Courier New" w:cs="Courier New"/>
          <w:sz w:val="20"/>
          <w:szCs w:val="20"/>
          <w:lang w:eastAsia="en-IN"/>
        </w:rPr>
        <w:t xml:space="preserve">book, </w:t>
      </w:r>
      <w:proofErr w:type="spellStart"/>
      <w:r w:rsidRPr="00F16299">
        <w:rPr>
          <w:rFonts w:ascii="Courier New" w:eastAsia="Times New Roman" w:hAnsi="Courier New" w:cs="Courier New"/>
          <w:sz w:val="20"/>
          <w:szCs w:val="20"/>
          <w:lang w:eastAsia="en-IN"/>
        </w:rPr>
        <w:t>low_id</w:t>
      </w:r>
      <w:proofErr w:type="spellEnd"/>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top_id</w:t>
      </w:r>
      <w:proofErr w:type="spellEnd"/>
      <w:r w:rsidRPr="00F16299">
        <w:rPr>
          <w:rFonts w:ascii="Courier New" w:eastAsia="Times New Roman" w:hAnsi="Courier New" w:cs="Courier New"/>
          <w:sz w:val="20"/>
          <w:szCs w:val="20"/>
          <w:lang w:eastAsia="en-IN"/>
        </w:rPr>
        <w:t xml:space="preserve"> = max(</w:t>
      </w:r>
      <w:proofErr w:type="spellStart"/>
      <w:r w:rsidRPr="00F16299">
        <w:rPr>
          <w:rFonts w:ascii="Courier New" w:eastAsia="Times New Roman" w:hAnsi="Courier New" w:cs="Courier New"/>
          <w:sz w:val="20"/>
          <w:szCs w:val="20"/>
          <w:lang w:eastAsia="en-IN"/>
        </w:rPr>
        <w:t>rowid</w:t>
      </w:r>
      <w:proofErr w:type="spellEnd"/>
      <w:r w:rsidRPr="00F16299">
        <w:rPr>
          <w:rFonts w:ascii="Courier New" w:eastAsia="Times New Roman" w:hAnsi="Courier New" w:cs="Courier New"/>
          <w:sz w:val="20"/>
          <w:szCs w:val="20"/>
          <w:lang w:eastAsia="en-IN"/>
        </w:rPr>
        <w:t xml:space="preserve">), author = </w:t>
      </w:r>
      <w:proofErr w:type="spellStart"/>
      <w:r w:rsidRPr="00F16299">
        <w:rPr>
          <w:rFonts w:ascii="Courier New" w:eastAsia="Times New Roman" w:hAnsi="Courier New" w:cs="Courier New"/>
          <w:sz w:val="20"/>
          <w:szCs w:val="20"/>
          <w:lang w:eastAsia="en-IN"/>
        </w:rPr>
        <w:t>deparse</w:t>
      </w:r>
      <w:proofErr w:type="spellEnd"/>
      <w:r w:rsidRPr="00F16299">
        <w:rPr>
          <w:rFonts w:ascii="Courier New" w:eastAsia="Times New Roman" w:hAnsi="Courier New" w:cs="Courier New"/>
          <w:sz w:val="20"/>
          <w:szCs w:val="20"/>
          <w:lang w:eastAsia="en-IN"/>
        </w:rPr>
        <w:t>(substitute(book))){</w:t>
      </w:r>
    </w:p>
    <w:p w14:paraId="165429F3"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book %&gt;%</w:t>
      </w:r>
    </w:p>
    <w:p w14:paraId="35DA0F1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mutate(</w:t>
      </w:r>
      <w:proofErr w:type="gramEnd"/>
      <w:r w:rsidRPr="00F16299">
        <w:rPr>
          <w:rFonts w:ascii="Courier New" w:eastAsia="Times New Roman" w:hAnsi="Courier New" w:cs="Courier New"/>
          <w:sz w:val="20"/>
          <w:szCs w:val="20"/>
          <w:lang w:eastAsia="en-IN"/>
        </w:rPr>
        <w:t xml:space="preserve">author = </w:t>
      </w:r>
      <w:proofErr w:type="spellStart"/>
      <w:r w:rsidRPr="00F16299">
        <w:rPr>
          <w:rFonts w:ascii="Courier New" w:eastAsia="Times New Roman" w:hAnsi="Courier New" w:cs="Courier New"/>
          <w:sz w:val="20"/>
          <w:szCs w:val="20"/>
          <w:lang w:eastAsia="en-IN"/>
        </w:rPr>
        <w:t>as.factor</w:t>
      </w:r>
      <w:proofErr w:type="spellEnd"/>
      <w:r w:rsidRPr="00F16299">
        <w:rPr>
          <w:rFonts w:ascii="Courier New" w:eastAsia="Times New Roman" w:hAnsi="Courier New" w:cs="Courier New"/>
          <w:sz w:val="20"/>
          <w:szCs w:val="20"/>
          <w:lang w:eastAsia="en-IN"/>
        </w:rPr>
        <w:t xml:space="preserve">(author)) %&gt;% </w:t>
      </w:r>
    </w:p>
    <w:p w14:paraId="0982C273"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rowid_to_</w:t>
      </w:r>
      <w:proofErr w:type="gramStart"/>
      <w:r w:rsidRPr="00F16299">
        <w:rPr>
          <w:rFonts w:ascii="Courier New" w:eastAsia="Times New Roman" w:hAnsi="Courier New" w:cs="Courier New"/>
          <w:sz w:val="20"/>
          <w:szCs w:val="20"/>
          <w:lang w:eastAsia="en-IN"/>
        </w:rPr>
        <w:t>column</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xml:space="preserve">) %&gt;% </w:t>
      </w:r>
    </w:p>
    <w:p w14:paraId="786A735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lastRenderedPageBreak/>
        <w:t xml:space="preserve">  </w:t>
      </w:r>
      <w:proofErr w:type="gramStart"/>
      <w:r w:rsidRPr="00F16299">
        <w:rPr>
          <w:rFonts w:ascii="Courier New" w:eastAsia="Times New Roman" w:hAnsi="Courier New" w:cs="Courier New"/>
          <w:sz w:val="20"/>
          <w:szCs w:val="20"/>
          <w:lang w:eastAsia="en-IN"/>
        </w:rPr>
        <w:t>filter(</w:t>
      </w:r>
      <w:proofErr w:type="spellStart"/>
      <w:proofErr w:type="gramEnd"/>
      <w:r w:rsidRPr="00F16299">
        <w:rPr>
          <w:rFonts w:ascii="Courier New" w:eastAsia="Times New Roman" w:hAnsi="Courier New" w:cs="Courier New"/>
          <w:sz w:val="20"/>
          <w:szCs w:val="20"/>
          <w:lang w:eastAsia="en-IN"/>
        </w:rPr>
        <w:t>rowid</w:t>
      </w:r>
      <w:proofErr w:type="spellEnd"/>
      <w:r w:rsidRPr="00F16299">
        <w:rPr>
          <w:rFonts w:ascii="Courier New" w:eastAsia="Times New Roman" w:hAnsi="Courier New" w:cs="Courier New"/>
          <w:sz w:val="20"/>
          <w:szCs w:val="20"/>
          <w:lang w:eastAsia="en-IN"/>
        </w:rPr>
        <w:t xml:space="preserve"> &gt;= {{</w:t>
      </w:r>
      <w:proofErr w:type="spellStart"/>
      <w:r w:rsidRPr="00F16299">
        <w:rPr>
          <w:rFonts w:ascii="Courier New" w:eastAsia="Times New Roman" w:hAnsi="Courier New" w:cs="Courier New"/>
          <w:sz w:val="20"/>
          <w:szCs w:val="20"/>
          <w:lang w:eastAsia="en-IN"/>
        </w:rPr>
        <w:t>low_id</w:t>
      </w:r>
      <w:proofErr w:type="spellEnd"/>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rowid</w:t>
      </w:r>
      <w:proofErr w:type="spellEnd"/>
      <w:r w:rsidRPr="00F16299">
        <w:rPr>
          <w:rFonts w:ascii="Courier New" w:eastAsia="Times New Roman" w:hAnsi="Courier New" w:cs="Courier New"/>
          <w:sz w:val="20"/>
          <w:szCs w:val="20"/>
          <w:lang w:eastAsia="en-IN"/>
        </w:rPr>
        <w:t xml:space="preserve"> &lt;= {{</w:t>
      </w:r>
      <w:proofErr w:type="spellStart"/>
      <w:r w:rsidRPr="00F16299">
        <w:rPr>
          <w:rFonts w:ascii="Courier New" w:eastAsia="Times New Roman" w:hAnsi="Courier New" w:cs="Courier New"/>
          <w:sz w:val="20"/>
          <w:szCs w:val="20"/>
          <w:lang w:eastAsia="en-IN"/>
        </w:rPr>
        <w:t>top_id</w:t>
      </w:r>
      <w:proofErr w:type="spellEnd"/>
      <w:r w:rsidRPr="00F16299">
        <w:rPr>
          <w:rFonts w:ascii="Courier New" w:eastAsia="Times New Roman" w:hAnsi="Courier New" w:cs="Courier New"/>
          <w:sz w:val="20"/>
          <w:szCs w:val="20"/>
          <w:lang w:eastAsia="en-IN"/>
        </w:rPr>
        <w:t xml:space="preserve">}}) %&gt;% </w:t>
      </w:r>
    </w:p>
    <w:p w14:paraId="26D8C2D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select(</w:t>
      </w:r>
      <w:proofErr w:type="gramEnd"/>
      <w:r w:rsidRPr="00F16299">
        <w:rPr>
          <w:rFonts w:ascii="Courier New" w:eastAsia="Times New Roman" w:hAnsi="Courier New" w:cs="Courier New"/>
          <w:sz w:val="20"/>
          <w:szCs w:val="20"/>
          <w:lang w:eastAsia="en-IN"/>
        </w:rPr>
        <w:t>author, text, -c(</w:t>
      </w:r>
      <w:proofErr w:type="spellStart"/>
      <w:r w:rsidRPr="00F16299">
        <w:rPr>
          <w:rFonts w:ascii="Courier New" w:eastAsia="Times New Roman" w:hAnsi="Courier New" w:cs="Courier New"/>
          <w:sz w:val="20"/>
          <w:szCs w:val="20"/>
          <w:lang w:eastAsia="en-IN"/>
        </w:rPr>
        <w:t>rowid</w:t>
      </w:r>
      <w:proofErr w:type="spellEnd"/>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gutenberg_id</w:t>
      </w:r>
      <w:proofErr w:type="spellEnd"/>
      <w:r w:rsidRPr="00F16299">
        <w:rPr>
          <w:rFonts w:ascii="Courier New" w:eastAsia="Times New Roman" w:hAnsi="Courier New" w:cs="Courier New"/>
          <w:sz w:val="20"/>
          <w:szCs w:val="20"/>
          <w:lang w:eastAsia="en-IN"/>
        </w:rPr>
        <w:t>))}</w:t>
      </w:r>
    </w:p>
    <w:p w14:paraId="64B7053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03D1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books &lt;- </w:t>
      </w:r>
      <w:proofErr w:type="spellStart"/>
      <w:proofErr w:type="gramStart"/>
      <w:r w:rsidRPr="00F16299">
        <w:rPr>
          <w:rFonts w:ascii="Courier New" w:eastAsia="Times New Roman" w:hAnsi="Courier New" w:cs="Courier New"/>
          <w:sz w:val="20"/>
          <w:szCs w:val="20"/>
          <w:lang w:eastAsia="en-IN"/>
        </w:rPr>
        <w:t>rbind</w:t>
      </w:r>
      <w:proofErr w:type="spellEnd"/>
      <w:r w:rsidRPr="00F16299">
        <w:rPr>
          <w:rFonts w:ascii="Courier New" w:eastAsia="Times New Roman" w:hAnsi="Courier New" w:cs="Courier New"/>
          <w:sz w:val="20"/>
          <w:szCs w:val="20"/>
          <w:lang w:eastAsia="en-IN"/>
        </w:rPr>
        <w:t>(</w:t>
      </w:r>
      <w:proofErr w:type="gramEnd"/>
    </w:p>
    <w:p w14:paraId="0D45607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remove_</w:t>
      </w:r>
      <w:proofErr w:type="gramStart"/>
      <w:r w:rsidRPr="00F16299">
        <w:rPr>
          <w:rFonts w:ascii="Courier New" w:eastAsia="Times New Roman" w:hAnsi="Courier New" w:cs="Courier New"/>
          <w:sz w:val="20"/>
          <w:szCs w:val="20"/>
          <w:lang w:eastAsia="en-IN"/>
        </w:rPr>
        <w:t>text</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Mill, 454),</w:t>
      </w:r>
    </w:p>
    <w:p w14:paraId="3992BAC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remove_</w:t>
      </w:r>
      <w:proofErr w:type="gramStart"/>
      <w:r w:rsidRPr="00F16299">
        <w:rPr>
          <w:rFonts w:ascii="Courier New" w:eastAsia="Times New Roman" w:hAnsi="Courier New" w:cs="Courier New"/>
          <w:sz w:val="20"/>
          <w:szCs w:val="20"/>
          <w:lang w:eastAsia="en-IN"/>
        </w:rPr>
        <w:t>text</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Hobbes, 360, 22317),</w:t>
      </w:r>
    </w:p>
    <w:p w14:paraId="4D134BD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remove_</w:t>
      </w:r>
      <w:proofErr w:type="gramStart"/>
      <w:r w:rsidRPr="00F16299">
        <w:rPr>
          <w:rFonts w:ascii="Courier New" w:eastAsia="Times New Roman" w:hAnsi="Courier New" w:cs="Courier New"/>
          <w:sz w:val="20"/>
          <w:szCs w:val="20"/>
          <w:lang w:eastAsia="en-IN"/>
        </w:rPr>
        <w:t>text</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Machiavelli, 464, 3790),</w:t>
      </w:r>
    </w:p>
    <w:p w14:paraId="78505243"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remove_</w:t>
      </w:r>
      <w:proofErr w:type="gramStart"/>
      <w:r w:rsidRPr="00F16299">
        <w:rPr>
          <w:rFonts w:ascii="Courier New" w:eastAsia="Times New Roman" w:hAnsi="Courier New" w:cs="Courier New"/>
          <w:sz w:val="20"/>
          <w:szCs w:val="20"/>
          <w:lang w:eastAsia="en-IN"/>
        </w:rPr>
        <w:t>text</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Plato, 606))</w:t>
      </w:r>
    </w:p>
    <w:p w14:paraId="3C70BD2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 A </w:t>
      </w:r>
      <w:proofErr w:type="spellStart"/>
      <w:r w:rsidRPr="00F16299">
        <w:rPr>
          <w:rFonts w:ascii="Courier New" w:eastAsia="Times New Roman" w:hAnsi="Courier New" w:cs="Courier New"/>
          <w:sz w:val="20"/>
          <w:szCs w:val="20"/>
          <w:lang w:eastAsia="en-IN"/>
        </w:rPr>
        <w:t>tibble</w:t>
      </w:r>
      <w:proofErr w:type="spellEnd"/>
      <w:r w:rsidRPr="00F16299">
        <w:rPr>
          <w:rFonts w:ascii="Courier New" w:eastAsia="Times New Roman" w:hAnsi="Courier New" w:cs="Courier New"/>
          <w:sz w:val="20"/>
          <w:szCs w:val="20"/>
          <w:lang w:eastAsia="en-IN"/>
        </w:rPr>
        <w:t>: 45,490 x 2</w:t>
      </w:r>
    </w:p>
    <w:p w14:paraId="4C15D29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author text                                                                  </w:t>
      </w:r>
    </w:p>
    <w:p w14:paraId="7C3CDEF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
    <w:p w14:paraId="4643A4F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1</w:t>
      </w:r>
      <w:proofErr w:type="gramEnd"/>
      <w:r w:rsidRPr="00F16299">
        <w:rPr>
          <w:rFonts w:ascii="Courier New" w:eastAsia="Times New Roman" w:hAnsi="Courier New" w:cs="Courier New"/>
          <w:sz w:val="20"/>
          <w:szCs w:val="20"/>
          <w:lang w:eastAsia="en-IN"/>
        </w:rPr>
        <w:t xml:space="preserve"> Mill   ""                                                                    </w:t>
      </w:r>
    </w:p>
    <w:p w14:paraId="2C1B9655"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2</w:t>
      </w:r>
      <w:proofErr w:type="gramEnd"/>
      <w:r w:rsidRPr="00F16299">
        <w:rPr>
          <w:rFonts w:ascii="Courier New" w:eastAsia="Times New Roman" w:hAnsi="Courier New" w:cs="Courier New"/>
          <w:sz w:val="20"/>
          <w:szCs w:val="20"/>
          <w:lang w:eastAsia="en-IN"/>
        </w:rPr>
        <w:t xml:space="preserve"> Mill   ""                                                                    </w:t>
      </w:r>
    </w:p>
    <w:p w14:paraId="3962FA1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3</w:t>
      </w:r>
      <w:proofErr w:type="gramEnd"/>
      <w:r w:rsidRPr="00F16299">
        <w:rPr>
          <w:rFonts w:ascii="Courier New" w:eastAsia="Times New Roman" w:hAnsi="Courier New" w:cs="Courier New"/>
          <w:sz w:val="20"/>
          <w:szCs w:val="20"/>
          <w:lang w:eastAsia="en-IN"/>
        </w:rPr>
        <w:t xml:space="preserve"> Mill   "CHAPTER I."                                                          </w:t>
      </w:r>
    </w:p>
    <w:p w14:paraId="2522366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4</w:t>
      </w:r>
      <w:proofErr w:type="gramEnd"/>
      <w:r w:rsidRPr="00F16299">
        <w:rPr>
          <w:rFonts w:ascii="Courier New" w:eastAsia="Times New Roman" w:hAnsi="Courier New" w:cs="Courier New"/>
          <w:sz w:val="20"/>
          <w:szCs w:val="20"/>
          <w:lang w:eastAsia="en-IN"/>
        </w:rPr>
        <w:t xml:space="preserve"> Mill   ""                                                                    </w:t>
      </w:r>
    </w:p>
    <w:p w14:paraId="2C8ED22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5</w:t>
      </w:r>
      <w:proofErr w:type="gramEnd"/>
      <w:r w:rsidRPr="00F16299">
        <w:rPr>
          <w:rFonts w:ascii="Courier New" w:eastAsia="Times New Roman" w:hAnsi="Courier New" w:cs="Courier New"/>
          <w:sz w:val="20"/>
          <w:szCs w:val="20"/>
          <w:lang w:eastAsia="en-IN"/>
        </w:rPr>
        <w:t xml:space="preserve"> Mill   "INTRODUCTORY."                                                       </w:t>
      </w:r>
    </w:p>
    <w:p w14:paraId="7E212B35"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6</w:t>
      </w:r>
      <w:proofErr w:type="gramEnd"/>
      <w:r w:rsidRPr="00F16299">
        <w:rPr>
          <w:rFonts w:ascii="Courier New" w:eastAsia="Times New Roman" w:hAnsi="Courier New" w:cs="Courier New"/>
          <w:sz w:val="20"/>
          <w:szCs w:val="20"/>
          <w:lang w:eastAsia="en-IN"/>
        </w:rPr>
        <w:t xml:space="preserve"> Mill   ""                                                                    </w:t>
      </w:r>
    </w:p>
    <w:p w14:paraId="598398E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7</w:t>
      </w:r>
      <w:proofErr w:type="gramEnd"/>
      <w:r w:rsidRPr="00F16299">
        <w:rPr>
          <w:rFonts w:ascii="Courier New" w:eastAsia="Times New Roman" w:hAnsi="Courier New" w:cs="Courier New"/>
          <w:sz w:val="20"/>
          <w:szCs w:val="20"/>
          <w:lang w:eastAsia="en-IN"/>
        </w:rPr>
        <w:t xml:space="preserve"> Mill   ""                                                                    </w:t>
      </w:r>
    </w:p>
    <w:p w14:paraId="288E7B9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8</w:t>
      </w:r>
      <w:proofErr w:type="gramEnd"/>
      <w:r w:rsidRPr="00F16299">
        <w:rPr>
          <w:rFonts w:ascii="Courier New" w:eastAsia="Times New Roman" w:hAnsi="Courier New" w:cs="Courier New"/>
          <w:sz w:val="20"/>
          <w:szCs w:val="20"/>
          <w:lang w:eastAsia="en-IN"/>
        </w:rPr>
        <w:t xml:space="preserve"> Mill   "The subject of this Essay is not the so-called Liberty of the Will, ~</w:t>
      </w:r>
    </w:p>
    <w:p w14:paraId="7D27176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9</w:t>
      </w:r>
      <w:proofErr w:type="gramEnd"/>
      <w:r w:rsidRPr="00F16299">
        <w:rPr>
          <w:rFonts w:ascii="Courier New" w:eastAsia="Times New Roman" w:hAnsi="Courier New" w:cs="Courier New"/>
          <w:sz w:val="20"/>
          <w:szCs w:val="20"/>
          <w:lang w:eastAsia="en-IN"/>
        </w:rPr>
        <w:t xml:space="preserve"> Mill   "unfortunately opposed to the misnamed doctrine of Philosophical"     </w:t>
      </w:r>
    </w:p>
    <w:p w14:paraId="5FB8DCC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10 Mill   "Necessity; but Civil, or Social Liberty: the nature and limits of </w:t>
      </w:r>
      <w:proofErr w:type="spellStart"/>
      <w:r w:rsidRPr="00F16299">
        <w:rPr>
          <w:rFonts w:ascii="Courier New" w:eastAsia="Times New Roman" w:hAnsi="Courier New" w:cs="Courier New"/>
          <w:sz w:val="20"/>
          <w:szCs w:val="20"/>
          <w:lang w:eastAsia="en-IN"/>
        </w:rPr>
        <w:t>th</w:t>
      </w:r>
      <w:proofErr w:type="spellEnd"/>
      <w:r w:rsidRPr="00F16299">
        <w:rPr>
          <w:rFonts w:ascii="Courier New" w:eastAsia="Times New Roman" w:hAnsi="Courier New" w:cs="Courier New"/>
          <w:sz w:val="20"/>
          <w:szCs w:val="20"/>
          <w:lang w:eastAsia="en-IN"/>
        </w:rPr>
        <w:t>~</w:t>
      </w:r>
    </w:p>
    <w:p w14:paraId="51FB61F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 ... with 45,480 more rows</w:t>
      </w:r>
    </w:p>
    <w:p w14:paraId="33EB059F"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Each row is some text with chapters separated by headings and a column referencing who is the author. Our data frame consists of ~45,000 rows with the filtered text from our four books.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can also be done on any n-grams we choose (number of consequent words). We could calculate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for each bigram of words (two-words), trigram, etc. I find a unigram an appropriate approach both for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and especially now when we want to learn more about it. </w:t>
      </w:r>
      <w:r w:rsidRPr="00F16299">
        <w:rPr>
          <w:rFonts w:ascii="Times New Roman" w:eastAsia="Times New Roman" w:hAnsi="Times New Roman" w:cs="Times New Roman"/>
          <w:b/>
          <w:bCs/>
          <w:sz w:val="20"/>
          <w:szCs w:val="20"/>
          <w:lang w:eastAsia="en-IN"/>
        </w:rPr>
        <w:t>We just saw that our text is in the form of sentences, so let’s break it into single words.</w:t>
      </w:r>
    </w:p>
    <w:p w14:paraId="5A436F0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 A </w:t>
      </w:r>
      <w:proofErr w:type="spellStart"/>
      <w:r w:rsidRPr="00F16299">
        <w:rPr>
          <w:rFonts w:ascii="Courier New" w:eastAsia="Times New Roman" w:hAnsi="Courier New" w:cs="Courier New"/>
          <w:sz w:val="20"/>
          <w:szCs w:val="20"/>
          <w:lang w:eastAsia="en-IN"/>
        </w:rPr>
        <w:t>tibble</w:t>
      </w:r>
      <w:proofErr w:type="spellEnd"/>
      <w:r w:rsidRPr="00F16299">
        <w:rPr>
          <w:rFonts w:ascii="Courier New" w:eastAsia="Times New Roman" w:hAnsi="Courier New" w:cs="Courier New"/>
          <w:sz w:val="20"/>
          <w:szCs w:val="20"/>
          <w:lang w:eastAsia="en-IN"/>
        </w:rPr>
        <w:t>: 12 x 4</w:t>
      </w:r>
    </w:p>
    <w:p w14:paraId="6806C68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 Groups:   author [4]</w:t>
      </w:r>
    </w:p>
    <w:p w14:paraId="66FA9C87"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author      word      n </w:t>
      </w:r>
      <w:proofErr w:type="spellStart"/>
      <w:r w:rsidRPr="00F16299">
        <w:rPr>
          <w:rFonts w:ascii="Courier New" w:eastAsia="Times New Roman" w:hAnsi="Courier New" w:cs="Courier New"/>
          <w:sz w:val="20"/>
          <w:szCs w:val="20"/>
          <w:lang w:eastAsia="en-IN"/>
        </w:rPr>
        <w:t>sum_words</w:t>
      </w:r>
      <w:proofErr w:type="spellEnd"/>
    </w:p>
    <w:p w14:paraId="3753DA6F"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
    <w:p w14:paraId="26EFA3AD"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1</w:t>
      </w:r>
      <w:proofErr w:type="gramEnd"/>
      <w:r w:rsidRPr="00F16299">
        <w:rPr>
          <w:rFonts w:ascii="Courier New" w:eastAsia="Times New Roman" w:hAnsi="Courier New" w:cs="Courier New"/>
          <w:sz w:val="20"/>
          <w:szCs w:val="20"/>
          <w:lang w:eastAsia="en-IN"/>
        </w:rPr>
        <w:t xml:space="preserve"> Hobbes      the   14536    207849</w:t>
      </w:r>
    </w:p>
    <w:p w14:paraId="5266E50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2</w:t>
      </w:r>
      <w:proofErr w:type="gramEnd"/>
      <w:r w:rsidRPr="00F16299">
        <w:rPr>
          <w:rFonts w:ascii="Courier New" w:eastAsia="Times New Roman" w:hAnsi="Courier New" w:cs="Courier New"/>
          <w:sz w:val="20"/>
          <w:szCs w:val="20"/>
          <w:lang w:eastAsia="en-IN"/>
        </w:rPr>
        <w:t xml:space="preserve"> Hobbes      of    10523    207849</w:t>
      </w:r>
    </w:p>
    <w:p w14:paraId="506D652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3</w:t>
      </w:r>
      <w:proofErr w:type="gramEnd"/>
      <w:r w:rsidRPr="00F16299">
        <w:rPr>
          <w:rFonts w:ascii="Courier New" w:eastAsia="Times New Roman" w:hAnsi="Courier New" w:cs="Courier New"/>
          <w:sz w:val="20"/>
          <w:szCs w:val="20"/>
          <w:lang w:eastAsia="en-IN"/>
        </w:rPr>
        <w:t xml:space="preserve"> Hobbes      and    7113    207849</w:t>
      </w:r>
    </w:p>
    <w:p w14:paraId="0FCE960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4</w:t>
      </w:r>
      <w:proofErr w:type="gramEnd"/>
      <w:r w:rsidRPr="00F16299">
        <w:rPr>
          <w:rFonts w:ascii="Courier New" w:eastAsia="Times New Roman" w:hAnsi="Courier New" w:cs="Courier New"/>
          <w:sz w:val="20"/>
          <w:szCs w:val="20"/>
          <w:lang w:eastAsia="en-IN"/>
        </w:rPr>
        <w:t xml:space="preserve"> Plato       the    7054    118639</w:t>
      </w:r>
    </w:p>
    <w:p w14:paraId="035E9D55"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5</w:t>
      </w:r>
      <w:proofErr w:type="gramEnd"/>
      <w:r w:rsidRPr="00F16299">
        <w:rPr>
          <w:rFonts w:ascii="Courier New" w:eastAsia="Times New Roman" w:hAnsi="Courier New" w:cs="Courier New"/>
          <w:sz w:val="20"/>
          <w:szCs w:val="20"/>
          <w:lang w:eastAsia="en-IN"/>
        </w:rPr>
        <w:t xml:space="preserve"> Plato       and    5746    118639</w:t>
      </w:r>
    </w:p>
    <w:p w14:paraId="5FC672F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6</w:t>
      </w:r>
      <w:proofErr w:type="gramEnd"/>
      <w:r w:rsidRPr="00F16299">
        <w:rPr>
          <w:rFonts w:ascii="Courier New" w:eastAsia="Times New Roman" w:hAnsi="Courier New" w:cs="Courier New"/>
          <w:sz w:val="20"/>
          <w:szCs w:val="20"/>
          <w:lang w:eastAsia="en-IN"/>
        </w:rPr>
        <w:t xml:space="preserve"> Plato       of     4640    118639</w:t>
      </w:r>
    </w:p>
    <w:p w14:paraId="5B3614B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7</w:t>
      </w:r>
      <w:proofErr w:type="gramEnd"/>
      <w:r w:rsidRPr="00F16299">
        <w:rPr>
          <w:rFonts w:ascii="Courier New" w:eastAsia="Times New Roman" w:hAnsi="Courier New" w:cs="Courier New"/>
          <w:sz w:val="20"/>
          <w:szCs w:val="20"/>
          <w:lang w:eastAsia="en-IN"/>
        </w:rPr>
        <w:t xml:space="preserve"> Mill        the    3019     48006</w:t>
      </w:r>
    </w:p>
    <w:p w14:paraId="44C5DB9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8</w:t>
      </w:r>
      <w:proofErr w:type="gramEnd"/>
      <w:r w:rsidRPr="00F16299">
        <w:rPr>
          <w:rFonts w:ascii="Courier New" w:eastAsia="Times New Roman" w:hAnsi="Courier New" w:cs="Courier New"/>
          <w:sz w:val="20"/>
          <w:szCs w:val="20"/>
          <w:lang w:eastAsia="en-IN"/>
        </w:rPr>
        <w:t xml:space="preserve"> Mill        of     2461     48006</w:t>
      </w:r>
    </w:p>
    <w:p w14:paraId="7587112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w:t>
      </w:r>
      <w:proofErr w:type="gramStart"/>
      <w:r w:rsidRPr="00F16299">
        <w:rPr>
          <w:rFonts w:ascii="Courier New" w:eastAsia="Times New Roman" w:hAnsi="Courier New" w:cs="Courier New"/>
          <w:sz w:val="20"/>
          <w:szCs w:val="20"/>
          <w:lang w:eastAsia="en-IN"/>
        </w:rPr>
        <w:t>#  9</w:t>
      </w:r>
      <w:proofErr w:type="gramEnd"/>
      <w:r w:rsidRPr="00F16299">
        <w:rPr>
          <w:rFonts w:ascii="Courier New" w:eastAsia="Times New Roman" w:hAnsi="Courier New" w:cs="Courier New"/>
          <w:sz w:val="20"/>
          <w:szCs w:val="20"/>
          <w:lang w:eastAsia="en-IN"/>
        </w:rPr>
        <w:t xml:space="preserve"> Machiavelli the    2006     34821</w:t>
      </w:r>
    </w:p>
    <w:p w14:paraId="59A97CA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10 Mill        to     1765     48006</w:t>
      </w:r>
    </w:p>
    <w:p w14:paraId="561EEB5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11 Machiavelli to     1468     34821</w:t>
      </w:r>
    </w:p>
    <w:p w14:paraId="7B37C4B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12 Machiavelli and    1333     34821</w:t>
      </w:r>
    </w:p>
    <w:p w14:paraId="2583A031"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We see that stop-words dominant the frequency of occurrences. That makes sense as they are commonly used, but they’re not usually helpful for learning about a text, specifically here. </w:t>
      </w:r>
      <w:r w:rsidRPr="00F16299">
        <w:rPr>
          <w:rFonts w:ascii="Times New Roman" w:eastAsia="Times New Roman" w:hAnsi="Times New Roman" w:cs="Times New Roman"/>
          <w:b/>
          <w:bCs/>
          <w:sz w:val="20"/>
          <w:szCs w:val="20"/>
          <w:lang w:eastAsia="en-IN"/>
        </w:rPr>
        <w:t>We’ll start by exploring how the word frequencies occur within a text:</w:t>
      </w:r>
    </w:p>
    <w:p w14:paraId="45A53252" w14:textId="5BEA364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lastRenderedPageBreak/>
        <w:drawing>
          <wp:inline distT="0" distB="0" distL="0" distR="0" wp14:anchorId="43313A6D" wp14:editId="529B525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6D88484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The plot above shows the frequency of terms across documents. We see some words that appear frequently (higher proportion = right side of the x-axis) and many words that are rarer (low proportion). Actually, I had to limit the x-axis or otherwise it would distort the plot with words that are extremely common.</w:t>
      </w:r>
    </w:p>
    <w:p w14:paraId="204AD458"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To help find useful words with the highest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from each book, we’ll remove stop words before we extract the words with a high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9"/>
        <w:gridCol w:w="794"/>
        <w:gridCol w:w="540"/>
        <w:gridCol w:w="944"/>
        <w:gridCol w:w="1394"/>
        <w:gridCol w:w="1080"/>
        <w:gridCol w:w="1095"/>
      </w:tblGrid>
      <w:tr w:rsidR="00F16299" w:rsidRPr="00F16299" w14:paraId="579E9B1B" w14:textId="77777777" w:rsidTr="00F16299">
        <w:trPr>
          <w:tblHeader/>
          <w:tblCellSpacing w:w="15" w:type="dxa"/>
        </w:trPr>
        <w:tc>
          <w:tcPr>
            <w:tcW w:w="0" w:type="auto"/>
            <w:vAlign w:val="center"/>
            <w:hideMark/>
          </w:tcPr>
          <w:p w14:paraId="71C0FF1E"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Author </w:t>
            </w:r>
          </w:p>
        </w:tc>
        <w:tc>
          <w:tcPr>
            <w:tcW w:w="0" w:type="auto"/>
            <w:vAlign w:val="center"/>
            <w:hideMark/>
          </w:tcPr>
          <w:p w14:paraId="14082939"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Word </w:t>
            </w:r>
          </w:p>
        </w:tc>
        <w:tc>
          <w:tcPr>
            <w:tcW w:w="0" w:type="auto"/>
            <w:vAlign w:val="center"/>
            <w:hideMark/>
          </w:tcPr>
          <w:p w14:paraId="182224FC"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n </w:t>
            </w:r>
          </w:p>
        </w:tc>
        <w:tc>
          <w:tcPr>
            <w:tcW w:w="0" w:type="auto"/>
            <w:vAlign w:val="center"/>
            <w:hideMark/>
          </w:tcPr>
          <w:p w14:paraId="70F190A4"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Sum words </w:t>
            </w:r>
          </w:p>
        </w:tc>
        <w:tc>
          <w:tcPr>
            <w:tcW w:w="0" w:type="auto"/>
            <w:vAlign w:val="center"/>
            <w:hideMark/>
          </w:tcPr>
          <w:p w14:paraId="7E46CD26"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Term Frequency </w:t>
            </w:r>
          </w:p>
        </w:tc>
        <w:tc>
          <w:tcPr>
            <w:tcW w:w="0" w:type="auto"/>
            <w:vAlign w:val="center"/>
            <w:hideMark/>
          </w:tcPr>
          <w:p w14:paraId="7D392875"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IDF </w:t>
            </w:r>
          </w:p>
        </w:tc>
        <w:tc>
          <w:tcPr>
            <w:tcW w:w="0" w:type="auto"/>
            <w:vAlign w:val="center"/>
            <w:hideMark/>
          </w:tcPr>
          <w:p w14:paraId="14D201E0" w14:textId="77777777" w:rsidR="00F16299" w:rsidRPr="00F16299" w:rsidRDefault="00F16299" w:rsidP="00F16299">
            <w:pPr>
              <w:spacing w:after="0" w:line="240" w:lineRule="auto"/>
              <w:jc w:val="center"/>
              <w:rPr>
                <w:rFonts w:ascii="Times New Roman" w:eastAsia="Times New Roman" w:hAnsi="Times New Roman" w:cs="Times New Roman"/>
                <w:b/>
                <w:bCs/>
                <w:sz w:val="24"/>
                <w:szCs w:val="24"/>
                <w:lang w:eastAsia="en-IN"/>
              </w:rPr>
            </w:pPr>
            <w:r w:rsidRPr="00F16299">
              <w:rPr>
                <w:rFonts w:ascii="Times New Roman" w:eastAsia="Times New Roman" w:hAnsi="Times New Roman" w:cs="Times New Roman"/>
                <w:b/>
                <w:bCs/>
                <w:sz w:val="24"/>
                <w:szCs w:val="24"/>
                <w:lang w:eastAsia="en-IN"/>
              </w:rPr>
              <w:t xml:space="preserve">TF-IDF </w:t>
            </w:r>
          </w:p>
        </w:tc>
      </w:tr>
      <w:tr w:rsidR="00F16299" w:rsidRPr="00F16299" w14:paraId="4DD31F33" w14:textId="77777777" w:rsidTr="00F16299">
        <w:trPr>
          <w:tblCellSpacing w:w="15" w:type="dxa"/>
        </w:trPr>
        <w:tc>
          <w:tcPr>
            <w:tcW w:w="0" w:type="auto"/>
            <w:vAlign w:val="center"/>
            <w:hideMark/>
          </w:tcPr>
          <w:p w14:paraId="7AB14581"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Mill </w:t>
            </w:r>
          </w:p>
        </w:tc>
        <w:tc>
          <w:tcPr>
            <w:tcW w:w="0" w:type="auto"/>
            <w:vAlign w:val="center"/>
            <w:hideMark/>
          </w:tcPr>
          <w:p w14:paraId="7DC458E0"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opinion </w:t>
            </w:r>
          </w:p>
        </w:tc>
        <w:tc>
          <w:tcPr>
            <w:tcW w:w="0" w:type="auto"/>
            <w:vAlign w:val="center"/>
            <w:hideMark/>
          </w:tcPr>
          <w:p w14:paraId="709282AE"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150 </w:t>
            </w:r>
          </w:p>
        </w:tc>
        <w:tc>
          <w:tcPr>
            <w:tcW w:w="0" w:type="auto"/>
            <w:vAlign w:val="center"/>
            <w:hideMark/>
          </w:tcPr>
          <w:p w14:paraId="3FAC5069"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48006 </w:t>
            </w:r>
          </w:p>
        </w:tc>
        <w:tc>
          <w:tcPr>
            <w:tcW w:w="0" w:type="auto"/>
            <w:vAlign w:val="center"/>
            <w:hideMark/>
          </w:tcPr>
          <w:p w14:paraId="5095A815"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0.0094132 </w:t>
            </w:r>
          </w:p>
        </w:tc>
        <w:tc>
          <w:tcPr>
            <w:tcW w:w="0" w:type="auto"/>
            <w:vAlign w:val="center"/>
            <w:hideMark/>
          </w:tcPr>
          <w:p w14:paraId="185E029A"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c>
          <w:tcPr>
            <w:tcW w:w="0" w:type="auto"/>
            <w:vAlign w:val="center"/>
            <w:hideMark/>
          </w:tcPr>
          <w:p w14:paraId="699680AB"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r>
      <w:tr w:rsidR="00F16299" w:rsidRPr="00F16299" w14:paraId="5F81A9A8" w14:textId="77777777" w:rsidTr="00F16299">
        <w:trPr>
          <w:tblCellSpacing w:w="15" w:type="dxa"/>
        </w:trPr>
        <w:tc>
          <w:tcPr>
            <w:tcW w:w="0" w:type="auto"/>
            <w:vAlign w:val="center"/>
            <w:hideMark/>
          </w:tcPr>
          <w:p w14:paraId="3760C3C4"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Hobbes </w:t>
            </w:r>
          </w:p>
        </w:tc>
        <w:tc>
          <w:tcPr>
            <w:tcW w:w="0" w:type="auto"/>
            <w:vAlign w:val="center"/>
            <w:hideMark/>
          </w:tcPr>
          <w:p w14:paraId="164300AF"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god </w:t>
            </w:r>
          </w:p>
        </w:tc>
        <w:tc>
          <w:tcPr>
            <w:tcW w:w="0" w:type="auto"/>
            <w:vAlign w:val="center"/>
            <w:hideMark/>
          </w:tcPr>
          <w:p w14:paraId="237E022F"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1047 </w:t>
            </w:r>
          </w:p>
        </w:tc>
        <w:tc>
          <w:tcPr>
            <w:tcW w:w="0" w:type="auto"/>
            <w:vAlign w:val="center"/>
            <w:hideMark/>
          </w:tcPr>
          <w:p w14:paraId="342678ED"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207849 </w:t>
            </w:r>
          </w:p>
        </w:tc>
        <w:tc>
          <w:tcPr>
            <w:tcW w:w="0" w:type="auto"/>
            <w:vAlign w:val="center"/>
            <w:hideMark/>
          </w:tcPr>
          <w:p w14:paraId="42F9EA3F"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0.0149024 </w:t>
            </w:r>
          </w:p>
        </w:tc>
        <w:tc>
          <w:tcPr>
            <w:tcW w:w="0" w:type="auto"/>
            <w:vAlign w:val="center"/>
            <w:hideMark/>
          </w:tcPr>
          <w:p w14:paraId="089C5E0A"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c>
          <w:tcPr>
            <w:tcW w:w="0" w:type="auto"/>
            <w:vAlign w:val="center"/>
            <w:hideMark/>
          </w:tcPr>
          <w:p w14:paraId="71D04F5D"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r>
      <w:tr w:rsidR="00F16299" w:rsidRPr="00F16299" w14:paraId="2558A18C" w14:textId="77777777" w:rsidTr="00F16299">
        <w:trPr>
          <w:tblCellSpacing w:w="15" w:type="dxa"/>
        </w:trPr>
        <w:tc>
          <w:tcPr>
            <w:tcW w:w="0" w:type="auto"/>
            <w:vAlign w:val="center"/>
            <w:hideMark/>
          </w:tcPr>
          <w:p w14:paraId="0C566A13"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Machiavelli </w:t>
            </w:r>
          </w:p>
        </w:tc>
        <w:tc>
          <w:tcPr>
            <w:tcW w:w="0" w:type="auto"/>
            <w:vAlign w:val="center"/>
            <w:hideMark/>
          </w:tcPr>
          <w:p w14:paraId="6A301EC9"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prince </w:t>
            </w:r>
          </w:p>
        </w:tc>
        <w:tc>
          <w:tcPr>
            <w:tcW w:w="0" w:type="auto"/>
            <w:vAlign w:val="center"/>
            <w:hideMark/>
          </w:tcPr>
          <w:p w14:paraId="5319F496"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185 </w:t>
            </w:r>
          </w:p>
        </w:tc>
        <w:tc>
          <w:tcPr>
            <w:tcW w:w="0" w:type="auto"/>
            <w:vAlign w:val="center"/>
            <w:hideMark/>
          </w:tcPr>
          <w:p w14:paraId="25C90A1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34821 </w:t>
            </w:r>
          </w:p>
        </w:tc>
        <w:tc>
          <w:tcPr>
            <w:tcW w:w="0" w:type="auto"/>
            <w:vAlign w:val="center"/>
            <w:hideMark/>
          </w:tcPr>
          <w:p w14:paraId="2C94E7E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0.0172704 </w:t>
            </w:r>
          </w:p>
        </w:tc>
        <w:tc>
          <w:tcPr>
            <w:tcW w:w="0" w:type="auto"/>
            <w:vAlign w:val="center"/>
            <w:hideMark/>
          </w:tcPr>
          <w:p w14:paraId="679150B2"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0.2876821 </w:t>
            </w:r>
          </w:p>
        </w:tc>
        <w:tc>
          <w:tcPr>
            <w:tcW w:w="0" w:type="auto"/>
            <w:vAlign w:val="center"/>
            <w:hideMark/>
          </w:tcPr>
          <w:p w14:paraId="4CD1BD51"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0.0049684 </w:t>
            </w:r>
          </w:p>
        </w:tc>
      </w:tr>
      <w:tr w:rsidR="00F16299" w:rsidRPr="00F16299" w14:paraId="302571B0" w14:textId="77777777" w:rsidTr="00F16299">
        <w:trPr>
          <w:tblCellSpacing w:w="15" w:type="dxa"/>
        </w:trPr>
        <w:tc>
          <w:tcPr>
            <w:tcW w:w="0" w:type="auto"/>
            <w:vAlign w:val="center"/>
            <w:hideMark/>
          </w:tcPr>
          <w:p w14:paraId="543A3886"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Plato </w:t>
            </w:r>
          </w:p>
        </w:tc>
        <w:tc>
          <w:tcPr>
            <w:tcW w:w="0" w:type="auto"/>
            <w:vAlign w:val="center"/>
            <w:hideMark/>
          </w:tcPr>
          <w:p w14:paraId="58973D2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true </w:t>
            </w:r>
          </w:p>
        </w:tc>
        <w:tc>
          <w:tcPr>
            <w:tcW w:w="0" w:type="auto"/>
            <w:vAlign w:val="center"/>
            <w:hideMark/>
          </w:tcPr>
          <w:p w14:paraId="3D11DE28"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485 </w:t>
            </w:r>
          </w:p>
        </w:tc>
        <w:tc>
          <w:tcPr>
            <w:tcW w:w="0" w:type="auto"/>
            <w:vAlign w:val="center"/>
            <w:hideMark/>
          </w:tcPr>
          <w:p w14:paraId="718467F7"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118639 </w:t>
            </w:r>
          </w:p>
        </w:tc>
        <w:tc>
          <w:tcPr>
            <w:tcW w:w="0" w:type="auto"/>
            <w:vAlign w:val="center"/>
            <w:hideMark/>
          </w:tcPr>
          <w:p w14:paraId="7F955AD9"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0.0152953 </w:t>
            </w:r>
          </w:p>
        </w:tc>
        <w:tc>
          <w:tcPr>
            <w:tcW w:w="0" w:type="auto"/>
            <w:vAlign w:val="center"/>
            <w:hideMark/>
          </w:tcPr>
          <w:p w14:paraId="1FCB3B3C"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c>
          <w:tcPr>
            <w:tcW w:w="0" w:type="auto"/>
            <w:vAlign w:val="center"/>
            <w:hideMark/>
          </w:tcPr>
          <w:p w14:paraId="52AC1EC6" w14:textId="77777777" w:rsidR="00F16299" w:rsidRPr="00F16299" w:rsidRDefault="00F16299" w:rsidP="00F16299">
            <w:pPr>
              <w:spacing w:after="0" w:line="240" w:lineRule="auto"/>
              <w:jc w:val="center"/>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0.0000000 </w:t>
            </w:r>
          </w:p>
        </w:tc>
      </w:tr>
      <w:tr w:rsidR="00F16299" w:rsidRPr="00F16299" w14:paraId="1FA9AD59" w14:textId="77777777" w:rsidTr="00F16299">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7874C06" w14:textId="77777777" w:rsidR="00F16299" w:rsidRPr="00F16299" w:rsidRDefault="00F16299" w:rsidP="00F16299">
            <w:pPr>
              <w:spacing w:after="0" w:line="240" w:lineRule="auto"/>
              <w:rPr>
                <w:rFonts w:ascii="Times New Roman" w:eastAsia="Times New Roman" w:hAnsi="Times New Roman" w:cs="Times New Roman"/>
                <w:sz w:val="24"/>
                <w:szCs w:val="24"/>
                <w:lang w:eastAsia="en-IN"/>
              </w:rPr>
            </w:pPr>
            <w:r w:rsidRPr="00F16299">
              <w:rPr>
                <w:rFonts w:ascii="Times New Roman" w:eastAsia="Times New Roman" w:hAnsi="Times New Roman" w:cs="Times New Roman"/>
                <w:sz w:val="24"/>
                <w:szCs w:val="24"/>
                <w:lang w:eastAsia="en-IN"/>
              </w:rPr>
              <w:t xml:space="preserve">Random sample of words and their corresponding </w:t>
            </w:r>
            <w:proofErr w:type="spellStart"/>
            <w:r w:rsidRPr="00F16299">
              <w:rPr>
                <w:rFonts w:ascii="Times New Roman" w:eastAsia="Times New Roman" w:hAnsi="Times New Roman" w:cs="Times New Roman"/>
                <w:sz w:val="24"/>
                <w:szCs w:val="24"/>
                <w:lang w:eastAsia="en-IN"/>
              </w:rPr>
              <w:t>tf-idf</w:t>
            </w:r>
            <w:proofErr w:type="spellEnd"/>
            <w:r w:rsidRPr="00F16299">
              <w:rPr>
                <w:rFonts w:ascii="Times New Roman" w:eastAsia="Times New Roman" w:hAnsi="Times New Roman" w:cs="Times New Roman"/>
                <w:sz w:val="24"/>
                <w:szCs w:val="24"/>
                <w:lang w:eastAsia="en-IN"/>
              </w:rPr>
              <w:t xml:space="preserve"> values </w:t>
            </w:r>
          </w:p>
        </w:tc>
        <w:tc>
          <w:tcPr>
            <w:tcW w:w="0" w:type="auto"/>
            <w:vAlign w:val="center"/>
            <w:hideMark/>
          </w:tcPr>
          <w:p w14:paraId="0C7C48EA"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05FE78"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0003AE"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9A0BFF"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CAEAB0"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9A2C7D" w14:textId="77777777" w:rsidR="00F16299" w:rsidRPr="00F16299" w:rsidRDefault="00F16299" w:rsidP="00F16299">
            <w:pPr>
              <w:spacing w:after="0" w:line="240" w:lineRule="auto"/>
              <w:rPr>
                <w:rFonts w:ascii="Times New Roman" w:eastAsia="Times New Roman" w:hAnsi="Times New Roman" w:cs="Times New Roman"/>
                <w:sz w:val="20"/>
                <w:szCs w:val="20"/>
                <w:lang w:eastAsia="en-IN"/>
              </w:rPr>
            </w:pPr>
          </w:p>
        </w:tc>
      </w:tr>
    </w:tbl>
    <w:p w14:paraId="4B6C0593"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Above we have our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for a given word from each document. I removed stop-words and calculated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for each word in each book. For Hobbes the word ‘God’ appears 1047 times, thus has a \(</w:t>
      </w:r>
      <w:proofErr w:type="spellStart"/>
      <w:r w:rsidRPr="00F16299">
        <w:rPr>
          <w:rFonts w:ascii="Times New Roman" w:eastAsia="Times New Roman" w:hAnsi="Times New Roman" w:cs="Times New Roman"/>
          <w:sz w:val="20"/>
          <w:szCs w:val="20"/>
          <w:lang w:eastAsia="en-IN"/>
        </w:rPr>
        <w:t>tf</w:t>
      </w:r>
      <w:proofErr w:type="spellEnd"/>
      <w:r w:rsidRPr="00F16299">
        <w:rPr>
          <w:rFonts w:ascii="Times New Roman" w:eastAsia="Times New Roman" w:hAnsi="Times New Roman" w:cs="Times New Roman"/>
          <w:sz w:val="20"/>
          <w:szCs w:val="20"/>
          <w:lang w:eastAsia="en-IN"/>
        </w:rPr>
        <w:t xml:space="preserve">\) of </w:t>
      </w:r>
      <w:proofErr w:type="gramStart"/>
      <w:r w:rsidRPr="00F16299">
        <w:rPr>
          <w:rFonts w:ascii="Times New Roman" w:eastAsia="Times New Roman" w:hAnsi="Times New Roman" w:cs="Times New Roman"/>
          <w:sz w:val="20"/>
          <w:szCs w:val="20"/>
          <w:lang w:eastAsia="en-IN"/>
        </w:rPr>
        <w:t>\(</w:t>
      </w:r>
      <w:proofErr w:type="gramEnd"/>
      <w:r w:rsidRPr="00F16299">
        <w:rPr>
          <w:rFonts w:ascii="Times New Roman" w:eastAsia="Times New Roman" w:hAnsi="Times New Roman" w:cs="Times New Roman"/>
          <w:sz w:val="20"/>
          <w:szCs w:val="20"/>
          <w:lang w:eastAsia="en-IN"/>
        </w:rPr>
        <w:t xml:space="preserve">\frac {1047} {207849}\) and an </w:t>
      </w:r>
      <w:proofErr w:type="spellStart"/>
      <w:r w:rsidRPr="00F16299">
        <w:rPr>
          <w:rFonts w:ascii="Times New Roman" w:eastAsia="Times New Roman" w:hAnsi="Times New Roman" w:cs="Times New Roman"/>
          <w:sz w:val="20"/>
          <w:szCs w:val="20"/>
          <w:lang w:eastAsia="en-IN"/>
        </w:rPr>
        <w:t>idf</w:t>
      </w:r>
      <w:proofErr w:type="spellEnd"/>
      <w:r w:rsidRPr="00F16299">
        <w:rPr>
          <w:rFonts w:ascii="Times New Roman" w:eastAsia="Times New Roman" w:hAnsi="Times New Roman" w:cs="Times New Roman"/>
          <w:sz w:val="20"/>
          <w:szCs w:val="20"/>
          <w:lang w:eastAsia="en-IN"/>
        </w:rPr>
        <w:t xml:space="preserve"> of 0 (since it appears in all documents), so it’ll have a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of 0.</w:t>
      </w:r>
    </w:p>
    <w:p w14:paraId="0A1EB4DE"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With Machiavelli the word prince appears 185 times, with a \(</w:t>
      </w:r>
      <w:proofErr w:type="spellStart"/>
      <w:r w:rsidRPr="00F16299">
        <w:rPr>
          <w:rFonts w:ascii="Times New Roman" w:eastAsia="Times New Roman" w:hAnsi="Times New Roman" w:cs="Times New Roman"/>
          <w:sz w:val="20"/>
          <w:szCs w:val="20"/>
          <w:lang w:eastAsia="en-IN"/>
        </w:rPr>
        <w:t>tf</w:t>
      </w:r>
      <w:proofErr w:type="spellEnd"/>
      <w:r w:rsidRPr="00F16299">
        <w:rPr>
          <w:rFonts w:ascii="Times New Roman" w:eastAsia="Times New Roman" w:hAnsi="Times New Roman" w:cs="Times New Roman"/>
          <w:sz w:val="20"/>
          <w:szCs w:val="20"/>
          <w:lang w:eastAsia="en-IN"/>
        </w:rPr>
        <w:t xml:space="preserve">\) of </w:t>
      </w:r>
      <w:proofErr w:type="gramStart"/>
      <w:r w:rsidRPr="00F16299">
        <w:rPr>
          <w:rFonts w:ascii="Times New Roman" w:eastAsia="Times New Roman" w:hAnsi="Times New Roman" w:cs="Times New Roman"/>
          <w:sz w:val="20"/>
          <w:szCs w:val="20"/>
          <w:lang w:eastAsia="en-IN"/>
        </w:rPr>
        <w:t>\(</w:t>
      </w:r>
      <w:proofErr w:type="gramEnd"/>
      <w:r w:rsidRPr="00F16299">
        <w:rPr>
          <w:rFonts w:ascii="Times New Roman" w:eastAsia="Times New Roman" w:hAnsi="Times New Roman" w:cs="Times New Roman"/>
          <w:sz w:val="20"/>
          <w:szCs w:val="20"/>
          <w:lang w:eastAsia="en-IN"/>
        </w:rPr>
        <w:t xml:space="preserve">\frac {185} {34821}\), resulting in a proportion of 0.0173. The word prince has an </w:t>
      </w:r>
      <w:proofErr w:type="spellStart"/>
      <w:r w:rsidRPr="00F16299">
        <w:rPr>
          <w:rFonts w:ascii="Times New Roman" w:eastAsia="Times New Roman" w:hAnsi="Times New Roman" w:cs="Times New Roman"/>
          <w:sz w:val="20"/>
          <w:szCs w:val="20"/>
          <w:lang w:eastAsia="en-IN"/>
        </w:rPr>
        <w:t>idf</w:t>
      </w:r>
      <w:proofErr w:type="spellEnd"/>
      <w:r w:rsidRPr="00F16299">
        <w:rPr>
          <w:rFonts w:ascii="Times New Roman" w:eastAsia="Times New Roman" w:hAnsi="Times New Roman" w:cs="Times New Roman"/>
          <w:sz w:val="20"/>
          <w:szCs w:val="20"/>
          <w:lang w:eastAsia="en-IN"/>
        </w:rPr>
        <w:t xml:space="preserve"> of 0.288 </w:t>
      </w:r>
      <w:proofErr w:type="gramStart"/>
      <w:r w:rsidRPr="00F16299">
        <w:rPr>
          <w:rFonts w:ascii="Times New Roman" w:eastAsia="Times New Roman" w:hAnsi="Times New Roman" w:cs="Times New Roman"/>
          <w:sz w:val="20"/>
          <w:szCs w:val="20"/>
          <w:lang w:eastAsia="en-IN"/>
        </w:rPr>
        <w:t>\(</w:t>
      </w:r>
      <w:proofErr w:type="gramEnd"/>
      <w:r w:rsidRPr="00F16299">
        <w:rPr>
          <w:rFonts w:ascii="Times New Roman" w:eastAsia="Times New Roman" w:hAnsi="Times New Roman" w:cs="Times New Roman"/>
          <w:sz w:val="20"/>
          <w:szCs w:val="20"/>
          <w:lang w:eastAsia="en-IN"/>
        </w:rPr>
        <w:t>(</w:t>
      </w:r>
      <w:proofErr w:type="spellStart"/>
      <w:r w:rsidRPr="00F16299">
        <w:rPr>
          <w:rFonts w:ascii="Times New Roman" w:eastAsia="Times New Roman" w:hAnsi="Times New Roman" w:cs="Times New Roman"/>
          <w:sz w:val="20"/>
          <w:szCs w:val="20"/>
          <w:lang w:eastAsia="en-IN"/>
        </w:rPr>
        <w:t>log_e</w:t>
      </w:r>
      <w:proofErr w:type="spellEnd"/>
      <w:r w:rsidRPr="00F16299">
        <w:rPr>
          <w:rFonts w:ascii="Times New Roman" w:eastAsia="Times New Roman" w:hAnsi="Times New Roman" w:cs="Times New Roman"/>
          <w:sz w:val="20"/>
          <w:szCs w:val="20"/>
          <w:lang w:eastAsia="en-IN"/>
        </w:rPr>
        <w:t xml:space="preserve">(\frac 4 {3}))\), as there are 4 documents and it appears in 3 of them, so a total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value of \(0.0173 \</w:t>
      </w:r>
      <w:proofErr w:type="spellStart"/>
      <w:r w:rsidRPr="00F16299">
        <w:rPr>
          <w:rFonts w:ascii="Times New Roman" w:eastAsia="Times New Roman" w:hAnsi="Times New Roman" w:cs="Times New Roman"/>
          <w:sz w:val="20"/>
          <w:szCs w:val="20"/>
          <w:lang w:eastAsia="en-IN"/>
        </w:rPr>
        <w:t>cdot</w:t>
      </w:r>
      <w:proofErr w:type="spellEnd"/>
      <w:r w:rsidRPr="00F16299">
        <w:rPr>
          <w:rFonts w:ascii="Times New Roman" w:eastAsia="Times New Roman" w:hAnsi="Times New Roman" w:cs="Times New Roman"/>
          <w:sz w:val="20"/>
          <w:szCs w:val="20"/>
          <w:lang w:eastAsia="en-IN"/>
        </w:rPr>
        <w:t xml:space="preserve"> 0.288\) = \(0.00497\).</w:t>
      </w:r>
    </w:p>
    <w:p w14:paraId="570D61AB"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16299">
        <w:rPr>
          <w:rFonts w:ascii="Times New Roman" w:eastAsia="Times New Roman" w:hAnsi="Times New Roman" w:cs="Times New Roman"/>
          <w:b/>
          <w:bCs/>
          <w:sz w:val="27"/>
          <w:szCs w:val="27"/>
          <w:lang w:eastAsia="en-IN"/>
        </w:rPr>
        <w:t>Tf-idf</w:t>
      </w:r>
      <w:proofErr w:type="spellEnd"/>
      <w:r w:rsidRPr="00F16299">
        <w:rPr>
          <w:rFonts w:ascii="Times New Roman" w:eastAsia="Times New Roman" w:hAnsi="Times New Roman" w:cs="Times New Roman"/>
          <w:b/>
          <w:bCs/>
          <w:sz w:val="27"/>
          <w:szCs w:val="27"/>
          <w:lang w:eastAsia="en-IN"/>
        </w:rPr>
        <w:t xml:space="preserve"> plot</w:t>
      </w:r>
    </w:p>
    <w:p w14:paraId="3768BFBA"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As we wrap up our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analysis, </w:t>
      </w:r>
      <w:proofErr w:type="gramStart"/>
      <w:r w:rsidRPr="00F16299">
        <w:rPr>
          <w:rFonts w:ascii="Times New Roman" w:eastAsia="Times New Roman" w:hAnsi="Times New Roman" w:cs="Times New Roman"/>
          <w:b/>
          <w:bCs/>
          <w:sz w:val="20"/>
          <w:szCs w:val="20"/>
          <w:lang w:eastAsia="en-IN"/>
        </w:rPr>
        <w:t>We</w:t>
      </w:r>
      <w:proofErr w:type="gramEnd"/>
      <w:r w:rsidRPr="00F16299">
        <w:rPr>
          <w:rFonts w:ascii="Times New Roman" w:eastAsia="Times New Roman" w:hAnsi="Times New Roman" w:cs="Times New Roman"/>
          <w:b/>
          <w:bCs/>
          <w:sz w:val="20"/>
          <w:szCs w:val="20"/>
          <w:lang w:eastAsia="en-IN"/>
        </w:rPr>
        <w:t xml:space="preserve"> don’t want to see all words and their </w:t>
      </w:r>
      <w:proofErr w:type="spellStart"/>
      <w:r w:rsidRPr="00F16299">
        <w:rPr>
          <w:rFonts w:ascii="Times New Roman" w:eastAsia="Times New Roman" w:hAnsi="Times New Roman" w:cs="Times New Roman"/>
          <w:b/>
          <w:bCs/>
          <w:sz w:val="20"/>
          <w:szCs w:val="20"/>
          <w:lang w:eastAsia="en-IN"/>
        </w:rPr>
        <w:t>tf-idf</w:t>
      </w:r>
      <w:proofErr w:type="spellEnd"/>
      <w:r w:rsidRPr="00F16299">
        <w:rPr>
          <w:rFonts w:ascii="Times New Roman" w:eastAsia="Times New Roman" w:hAnsi="Times New Roman" w:cs="Times New Roman"/>
          <w:b/>
          <w:bCs/>
          <w:sz w:val="20"/>
          <w:szCs w:val="20"/>
          <w:lang w:eastAsia="en-IN"/>
        </w:rPr>
        <w:t xml:space="preserve">, but only words with the highest </w:t>
      </w:r>
      <w:proofErr w:type="spellStart"/>
      <w:r w:rsidRPr="00F16299">
        <w:rPr>
          <w:rFonts w:ascii="Times New Roman" w:eastAsia="Times New Roman" w:hAnsi="Times New Roman" w:cs="Times New Roman"/>
          <w:b/>
          <w:bCs/>
          <w:sz w:val="20"/>
          <w:szCs w:val="20"/>
          <w:lang w:eastAsia="en-IN"/>
        </w:rPr>
        <w:t>tf-idf</w:t>
      </w:r>
      <w:proofErr w:type="spellEnd"/>
      <w:r w:rsidRPr="00F16299">
        <w:rPr>
          <w:rFonts w:ascii="Times New Roman" w:eastAsia="Times New Roman" w:hAnsi="Times New Roman" w:cs="Times New Roman"/>
          <w:b/>
          <w:bCs/>
          <w:sz w:val="20"/>
          <w:szCs w:val="20"/>
          <w:lang w:eastAsia="en-IN"/>
        </w:rPr>
        <w:t xml:space="preserve"> value</w:t>
      </w:r>
      <w:r w:rsidRPr="00F16299">
        <w:rPr>
          <w:rFonts w:ascii="Times New Roman" w:eastAsia="Times New Roman" w:hAnsi="Times New Roman" w:cs="Times New Roman"/>
          <w:sz w:val="20"/>
          <w:szCs w:val="20"/>
          <w:lang w:eastAsia="en-IN"/>
        </w:rPr>
        <w:t xml:space="preserve"> for each author, indicating the importance of a word to a given document. We can look at these words by plotting the top 10 highest valued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words for each author:</w:t>
      </w:r>
    </w:p>
    <w:p w14:paraId="48901DE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proofErr w:type="gramStart"/>
      <w:r w:rsidRPr="00F16299">
        <w:rPr>
          <w:rFonts w:ascii="Courier New" w:eastAsia="Times New Roman" w:hAnsi="Courier New" w:cs="Courier New"/>
          <w:sz w:val="20"/>
          <w:szCs w:val="20"/>
          <w:lang w:eastAsia="en-IN"/>
        </w:rPr>
        <w:t>ggplot</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xml:space="preserve">data = </w:t>
      </w:r>
      <w:proofErr w:type="spellStart"/>
      <w:r w:rsidRPr="00F16299">
        <w:rPr>
          <w:rFonts w:ascii="Courier New" w:eastAsia="Times New Roman" w:hAnsi="Courier New" w:cs="Courier New"/>
          <w:sz w:val="20"/>
          <w:szCs w:val="20"/>
          <w:lang w:eastAsia="en-IN"/>
        </w:rPr>
        <w:t>books_for_plot</w:t>
      </w:r>
      <w:proofErr w:type="spellEnd"/>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aes</w:t>
      </w:r>
      <w:proofErr w:type="spellEnd"/>
      <w:r w:rsidRPr="00F16299">
        <w:rPr>
          <w:rFonts w:ascii="Courier New" w:eastAsia="Times New Roman" w:hAnsi="Courier New" w:cs="Courier New"/>
          <w:sz w:val="20"/>
          <w:szCs w:val="20"/>
          <w:lang w:eastAsia="en-IN"/>
        </w:rPr>
        <w:t xml:space="preserve">(x = word, y = </w:t>
      </w:r>
      <w:proofErr w:type="spellStart"/>
      <w:r w:rsidRPr="00F16299">
        <w:rPr>
          <w:rFonts w:ascii="Courier New" w:eastAsia="Times New Roman" w:hAnsi="Courier New" w:cs="Courier New"/>
          <w:sz w:val="20"/>
          <w:szCs w:val="20"/>
          <w:lang w:eastAsia="en-IN"/>
        </w:rPr>
        <w:t>tf_idf</w:t>
      </w:r>
      <w:proofErr w:type="spellEnd"/>
      <w:r w:rsidRPr="00F16299">
        <w:rPr>
          <w:rFonts w:ascii="Courier New" w:eastAsia="Times New Roman" w:hAnsi="Courier New" w:cs="Courier New"/>
          <w:sz w:val="20"/>
          <w:szCs w:val="20"/>
          <w:lang w:eastAsia="en-IN"/>
        </w:rPr>
        <w:t>, fill = author))+</w:t>
      </w:r>
    </w:p>
    <w:p w14:paraId="5BD8373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geom_</w:t>
      </w:r>
      <w:proofErr w:type="gramStart"/>
      <w:r w:rsidRPr="00F16299">
        <w:rPr>
          <w:rFonts w:ascii="Courier New" w:eastAsia="Times New Roman" w:hAnsi="Courier New" w:cs="Courier New"/>
          <w:sz w:val="20"/>
          <w:szCs w:val="20"/>
          <w:lang w:eastAsia="en-IN"/>
        </w:rPr>
        <w:t>col</w:t>
      </w:r>
      <w:proofErr w:type="spellEnd"/>
      <w:r w:rsidRPr="00F16299">
        <w:rPr>
          <w:rFonts w:ascii="Courier New" w:eastAsia="Times New Roman" w:hAnsi="Courier New" w:cs="Courier New"/>
          <w:sz w:val="20"/>
          <w:szCs w:val="20"/>
          <w:lang w:eastAsia="en-IN"/>
        </w:rPr>
        <w:t>(</w:t>
      </w:r>
      <w:proofErr w:type="spellStart"/>
      <w:proofErr w:type="gramEnd"/>
      <w:r w:rsidRPr="00F16299">
        <w:rPr>
          <w:rFonts w:ascii="Courier New" w:eastAsia="Times New Roman" w:hAnsi="Courier New" w:cs="Courier New"/>
          <w:sz w:val="20"/>
          <w:szCs w:val="20"/>
          <w:lang w:eastAsia="en-IN"/>
        </w:rPr>
        <w:t>show.legend</w:t>
      </w:r>
      <w:proofErr w:type="spellEnd"/>
      <w:r w:rsidRPr="00F16299">
        <w:rPr>
          <w:rFonts w:ascii="Courier New" w:eastAsia="Times New Roman" w:hAnsi="Courier New" w:cs="Courier New"/>
          <w:sz w:val="20"/>
          <w:szCs w:val="20"/>
          <w:lang w:eastAsia="en-IN"/>
        </w:rPr>
        <w:t xml:space="preserve"> = FALSE)+</w:t>
      </w:r>
    </w:p>
    <w:p w14:paraId="10CBA62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labs(</w:t>
      </w:r>
      <w:proofErr w:type="gramEnd"/>
      <w:r w:rsidRPr="00F16299">
        <w:rPr>
          <w:rFonts w:ascii="Courier New" w:eastAsia="Times New Roman" w:hAnsi="Courier New" w:cs="Courier New"/>
          <w:sz w:val="20"/>
          <w:szCs w:val="20"/>
          <w:lang w:eastAsia="en-IN"/>
        </w:rPr>
        <w:t>x = NULL, y = "</w:t>
      </w:r>
      <w:proofErr w:type="spellStart"/>
      <w:r w:rsidRPr="00F16299">
        <w:rPr>
          <w:rFonts w:ascii="Courier New" w:eastAsia="Times New Roman" w:hAnsi="Courier New" w:cs="Courier New"/>
          <w:sz w:val="20"/>
          <w:szCs w:val="20"/>
          <w:lang w:eastAsia="en-IN"/>
        </w:rPr>
        <w:t>tf-idf</w:t>
      </w:r>
      <w:proofErr w:type="spellEnd"/>
      <w:r w:rsidRPr="00F16299">
        <w:rPr>
          <w:rFonts w:ascii="Courier New" w:eastAsia="Times New Roman" w:hAnsi="Courier New" w:cs="Courier New"/>
          <w:sz w:val="20"/>
          <w:szCs w:val="20"/>
          <w:lang w:eastAsia="en-IN"/>
        </w:rPr>
        <w:t>")+</w:t>
      </w:r>
    </w:p>
    <w:p w14:paraId="6FB115B4"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lastRenderedPageBreak/>
        <w:t xml:space="preserve">  </w:t>
      </w:r>
      <w:proofErr w:type="spellStart"/>
      <w:r w:rsidRPr="00F16299">
        <w:rPr>
          <w:rFonts w:ascii="Courier New" w:eastAsia="Times New Roman" w:hAnsi="Courier New" w:cs="Courier New"/>
          <w:sz w:val="20"/>
          <w:szCs w:val="20"/>
          <w:lang w:eastAsia="en-IN"/>
        </w:rPr>
        <w:t>coord_</w:t>
      </w:r>
      <w:proofErr w:type="gramStart"/>
      <w:r w:rsidRPr="00F16299">
        <w:rPr>
          <w:rFonts w:ascii="Courier New" w:eastAsia="Times New Roman" w:hAnsi="Courier New" w:cs="Courier New"/>
          <w:sz w:val="20"/>
          <w:szCs w:val="20"/>
          <w:lang w:eastAsia="en-IN"/>
        </w:rPr>
        <w:t>flip</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w:t>
      </w:r>
    </w:p>
    <w:p w14:paraId="779A92CC"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scale_x_</w:t>
      </w:r>
      <w:proofErr w:type="gramStart"/>
      <w:r w:rsidRPr="00F16299">
        <w:rPr>
          <w:rFonts w:ascii="Courier New" w:eastAsia="Times New Roman" w:hAnsi="Courier New" w:cs="Courier New"/>
          <w:sz w:val="20"/>
          <w:szCs w:val="20"/>
          <w:lang w:eastAsia="en-IN"/>
        </w:rPr>
        <w:t>reordered</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w:t>
      </w:r>
    </w:p>
    <w:p w14:paraId="7FFE986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facet_</w:t>
      </w:r>
      <w:proofErr w:type="gramStart"/>
      <w:r w:rsidRPr="00F16299">
        <w:rPr>
          <w:rFonts w:ascii="Courier New" w:eastAsia="Times New Roman" w:hAnsi="Courier New" w:cs="Courier New"/>
          <w:sz w:val="20"/>
          <w:szCs w:val="20"/>
          <w:lang w:eastAsia="en-IN"/>
        </w:rPr>
        <w:t>wrap</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author, scales = "</w:t>
      </w:r>
      <w:proofErr w:type="spellStart"/>
      <w:r w:rsidRPr="00F16299">
        <w:rPr>
          <w:rFonts w:ascii="Courier New" w:eastAsia="Times New Roman" w:hAnsi="Courier New" w:cs="Courier New"/>
          <w:sz w:val="20"/>
          <w:szCs w:val="20"/>
          <w:lang w:eastAsia="en-IN"/>
        </w:rPr>
        <w:t>free_y</w:t>
      </w:r>
      <w:proofErr w:type="spellEnd"/>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ncol</w:t>
      </w:r>
      <w:proofErr w:type="spellEnd"/>
      <w:r w:rsidRPr="00F16299">
        <w:rPr>
          <w:rFonts w:ascii="Courier New" w:eastAsia="Times New Roman" w:hAnsi="Courier New" w:cs="Courier New"/>
          <w:sz w:val="20"/>
          <w:szCs w:val="20"/>
          <w:lang w:eastAsia="en-IN"/>
        </w:rPr>
        <w:t xml:space="preserve"> = 2)+</w:t>
      </w:r>
    </w:p>
    <w:p w14:paraId="652A018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labs(</w:t>
      </w:r>
      <w:proofErr w:type="gramEnd"/>
      <w:r w:rsidRPr="00F16299">
        <w:rPr>
          <w:rFonts w:ascii="Courier New" w:eastAsia="Times New Roman" w:hAnsi="Courier New" w:cs="Courier New"/>
          <w:sz w:val="20"/>
          <w:szCs w:val="20"/>
          <w:lang w:eastAsia="en-IN"/>
        </w:rPr>
        <w:t>title = "</w:t>
      </w:r>
      <w:r w:rsidRPr="00F16299">
        <w:rPr>
          <w:rFonts w:ascii="Courier New" w:eastAsia="Times New Roman" w:hAnsi="Courier New" w:cs="Courier New"/>
          <w:b/>
          <w:bCs/>
          <w:sz w:val="20"/>
          <w:szCs w:val="20"/>
          <w:lang w:eastAsia="en-IN"/>
        </w:rPr>
        <w:t>Term Frequency Inverse Document Frequency</w:t>
      </w:r>
      <w:r w:rsidRPr="00F16299">
        <w:rPr>
          <w:rFonts w:ascii="Courier New" w:eastAsia="Times New Roman" w:hAnsi="Courier New" w:cs="Courier New"/>
          <w:sz w:val="20"/>
          <w:szCs w:val="20"/>
          <w:lang w:eastAsia="en-IN"/>
        </w:rPr>
        <w:t xml:space="preserve"> - Political theorists",</w:t>
      </w:r>
    </w:p>
    <w:p w14:paraId="1789B55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subtitle = "</w:t>
      </w:r>
      <w:proofErr w:type="spellStart"/>
      <w:r w:rsidRPr="00F16299">
        <w:rPr>
          <w:rFonts w:ascii="Courier New" w:eastAsia="Times New Roman" w:hAnsi="Courier New" w:cs="Courier New"/>
          <w:sz w:val="20"/>
          <w:szCs w:val="20"/>
          <w:lang w:eastAsia="en-IN"/>
        </w:rPr>
        <w:t>tf-idf</w:t>
      </w:r>
      <w:proofErr w:type="spellEnd"/>
      <w:r w:rsidRPr="00F16299">
        <w:rPr>
          <w:rFonts w:ascii="Courier New" w:eastAsia="Times New Roman" w:hAnsi="Courier New" w:cs="Courier New"/>
          <w:sz w:val="20"/>
          <w:szCs w:val="20"/>
          <w:lang w:eastAsia="en-IN"/>
        </w:rPr>
        <w:t xml:space="preserve"> for The Leviathan (Hobbes), On Liberty (Mill), The Prince (Machiavelli)\</w:t>
      </w:r>
      <w:proofErr w:type="spellStart"/>
      <w:r w:rsidRPr="00F16299">
        <w:rPr>
          <w:rFonts w:ascii="Courier New" w:eastAsia="Times New Roman" w:hAnsi="Courier New" w:cs="Courier New"/>
          <w:sz w:val="20"/>
          <w:szCs w:val="20"/>
          <w:lang w:eastAsia="en-IN"/>
        </w:rPr>
        <w:t>nand</w:t>
      </w:r>
      <w:proofErr w:type="spellEnd"/>
      <w:r w:rsidRPr="00F16299">
        <w:rPr>
          <w:rFonts w:ascii="Courier New" w:eastAsia="Times New Roman" w:hAnsi="Courier New" w:cs="Courier New"/>
          <w:sz w:val="20"/>
          <w:szCs w:val="20"/>
          <w:lang w:eastAsia="en-IN"/>
        </w:rPr>
        <w:t xml:space="preserve"> Republic (Plato)</w:t>
      </w:r>
      <w:proofErr w:type="gramStart"/>
      <w:r w:rsidRPr="00F16299">
        <w:rPr>
          <w:rFonts w:ascii="Courier New" w:eastAsia="Times New Roman" w:hAnsi="Courier New" w:cs="Courier New"/>
          <w:sz w:val="20"/>
          <w:szCs w:val="20"/>
          <w:lang w:eastAsia="en-IN"/>
        </w:rPr>
        <w:t>")+</w:t>
      </w:r>
      <w:proofErr w:type="gramEnd"/>
    </w:p>
    <w:p w14:paraId="18FDC86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scale_fill_</w:t>
      </w:r>
      <w:proofErr w:type="gramStart"/>
      <w:r w:rsidRPr="00F16299">
        <w:rPr>
          <w:rFonts w:ascii="Courier New" w:eastAsia="Times New Roman" w:hAnsi="Courier New" w:cs="Courier New"/>
          <w:sz w:val="20"/>
          <w:szCs w:val="20"/>
          <w:lang w:eastAsia="en-IN"/>
        </w:rPr>
        <w:t>manual</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xml:space="preserve">values = </w:t>
      </w:r>
      <w:proofErr w:type="spellStart"/>
      <w:r w:rsidRPr="00F16299">
        <w:rPr>
          <w:rFonts w:ascii="Courier New" w:eastAsia="Times New Roman" w:hAnsi="Courier New" w:cs="Courier New"/>
          <w:sz w:val="20"/>
          <w:szCs w:val="20"/>
          <w:lang w:eastAsia="en-IN"/>
        </w:rPr>
        <w:t>plot_colors</w:t>
      </w:r>
      <w:proofErr w:type="spellEnd"/>
      <w:r w:rsidRPr="00F16299">
        <w:rPr>
          <w:rFonts w:ascii="Courier New" w:eastAsia="Times New Roman" w:hAnsi="Courier New" w:cs="Courier New"/>
          <w:sz w:val="20"/>
          <w:szCs w:val="20"/>
          <w:lang w:eastAsia="en-IN"/>
        </w:rPr>
        <w:t>)+</w:t>
      </w:r>
    </w:p>
    <w:p w14:paraId="5AFD16E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theme_post</w:t>
      </w:r>
      <w:proofErr w:type="spellEnd"/>
      <w:r w:rsidRPr="00F16299">
        <w:rPr>
          <w:rFonts w:ascii="Courier New" w:eastAsia="Times New Roman" w:hAnsi="Courier New" w:cs="Courier New"/>
          <w:sz w:val="20"/>
          <w:szCs w:val="20"/>
          <w:lang w:eastAsia="en-IN"/>
        </w:rPr>
        <w:t>+</w:t>
      </w:r>
    </w:p>
    <w:p w14:paraId="3A64FB8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theme(</w:t>
      </w:r>
      <w:proofErr w:type="spellStart"/>
      <w:proofErr w:type="gramEnd"/>
      <w:r w:rsidRPr="00F16299">
        <w:rPr>
          <w:rFonts w:ascii="Courier New" w:eastAsia="Times New Roman" w:hAnsi="Courier New" w:cs="Courier New"/>
          <w:sz w:val="20"/>
          <w:szCs w:val="20"/>
          <w:lang w:eastAsia="en-IN"/>
        </w:rPr>
        <w:t>plot.title</w:t>
      </w:r>
      <w:proofErr w:type="spellEnd"/>
      <w:r w:rsidRPr="00F16299">
        <w:rPr>
          <w:rFonts w:ascii="Courier New" w:eastAsia="Times New Roman" w:hAnsi="Courier New" w:cs="Courier New"/>
          <w:sz w:val="20"/>
          <w:szCs w:val="20"/>
          <w:lang w:eastAsia="en-IN"/>
        </w:rPr>
        <w:t xml:space="preserve"> = </w:t>
      </w:r>
      <w:proofErr w:type="spellStart"/>
      <w:r w:rsidRPr="00F16299">
        <w:rPr>
          <w:rFonts w:ascii="Courier New" w:eastAsia="Times New Roman" w:hAnsi="Courier New" w:cs="Courier New"/>
          <w:sz w:val="20"/>
          <w:szCs w:val="20"/>
          <w:lang w:eastAsia="en-IN"/>
        </w:rPr>
        <w:t>element_markdown</w:t>
      </w:r>
      <w:proofErr w:type="spellEnd"/>
      <w:r w:rsidRPr="00F16299">
        <w:rPr>
          <w:rFonts w:ascii="Courier New" w:eastAsia="Times New Roman" w:hAnsi="Courier New" w:cs="Courier New"/>
          <w:sz w:val="20"/>
          <w:szCs w:val="20"/>
          <w:lang w:eastAsia="en-IN"/>
        </w:rPr>
        <w:t>())</w:t>
      </w:r>
    </w:p>
    <w:p w14:paraId="4F115E4D" w14:textId="6FDB75D8"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drawing>
          <wp:inline distT="0" distB="0" distL="0" distR="0" wp14:anchorId="5144CF43" wp14:editId="57D0177A">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685B9307"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Lovely!</w:t>
      </w:r>
    </w:p>
    <w:p w14:paraId="1C245254"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Let’s review each book and see what we can learn from our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analysis. My memory of these books is kind of rusty but I’ll try my best:</w:t>
      </w:r>
    </w:p>
    <w:p w14:paraId="387731BD"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Hobbes:</w:t>
      </w:r>
      <w:r w:rsidRPr="00F16299">
        <w:rPr>
          <w:rFonts w:ascii="Times New Roman" w:eastAsia="Times New Roman" w:hAnsi="Times New Roman" w:cs="Times New Roman"/>
          <w:sz w:val="20"/>
          <w:szCs w:val="20"/>
          <w:lang w:eastAsia="en-IN"/>
        </w:rPr>
        <w:t xml:space="preserve"> Hobbes in his book describes the </w:t>
      </w:r>
      <w:r w:rsidRPr="00F16299">
        <w:rPr>
          <w:rFonts w:ascii="Times New Roman" w:eastAsia="Times New Roman" w:hAnsi="Times New Roman" w:cs="Times New Roman"/>
          <w:i/>
          <w:iCs/>
          <w:sz w:val="24"/>
          <w:szCs w:val="24"/>
          <w:lang w:eastAsia="en-IN"/>
        </w:rPr>
        <w:t>natural</w:t>
      </w:r>
      <w:r w:rsidRPr="00F16299">
        <w:rPr>
          <w:rFonts w:ascii="Times New Roman" w:eastAsia="Times New Roman" w:hAnsi="Times New Roman" w:cs="Times New Roman"/>
          <w:sz w:val="20"/>
          <w:szCs w:val="20"/>
          <w:lang w:eastAsia="en-IN"/>
        </w:rPr>
        <w:t xml:space="preserve"> state of human beings and how they can leave it by revoking many of their right to the </w:t>
      </w:r>
      <w:r w:rsidRPr="00F16299">
        <w:rPr>
          <w:rFonts w:ascii="Times New Roman" w:eastAsia="Times New Roman" w:hAnsi="Times New Roman" w:cs="Times New Roman"/>
          <w:i/>
          <w:iCs/>
          <w:sz w:val="24"/>
          <w:szCs w:val="24"/>
          <w:lang w:eastAsia="en-IN"/>
        </w:rPr>
        <w:t>sovereign</w:t>
      </w:r>
      <w:r w:rsidRPr="00F16299">
        <w:rPr>
          <w:rFonts w:ascii="Times New Roman" w:eastAsia="Times New Roman" w:hAnsi="Times New Roman" w:cs="Times New Roman"/>
          <w:sz w:val="20"/>
          <w:szCs w:val="20"/>
          <w:lang w:eastAsia="en-IN"/>
        </w:rPr>
        <w:t xml:space="preserve"> who will facilitate order. In his book he describes the </w:t>
      </w:r>
      <w:proofErr w:type="spellStart"/>
      <w:r w:rsidRPr="00F16299">
        <w:rPr>
          <w:rFonts w:ascii="Times New Roman" w:eastAsia="Times New Roman" w:hAnsi="Times New Roman" w:cs="Times New Roman"/>
          <w:sz w:val="20"/>
          <w:szCs w:val="20"/>
          <w:lang w:eastAsia="en-IN"/>
        </w:rPr>
        <w:t>soveragin</w:t>
      </w:r>
      <w:proofErr w:type="spellEnd"/>
      <w:r w:rsidRPr="00F16299">
        <w:rPr>
          <w:rFonts w:ascii="Times New Roman" w:eastAsia="Times New Roman" w:hAnsi="Times New Roman" w:cs="Times New Roman"/>
          <w:sz w:val="20"/>
          <w:szCs w:val="20"/>
          <w:lang w:eastAsia="en-IN"/>
        </w:rPr>
        <w:t xml:space="preserve"> (note the ‘a’) as needed to be strict, rigorous and </w:t>
      </w:r>
      <w:r w:rsidRPr="00F16299">
        <w:rPr>
          <w:rFonts w:ascii="Times New Roman" w:eastAsia="Times New Roman" w:hAnsi="Times New Roman" w:cs="Times New Roman"/>
          <w:i/>
          <w:iCs/>
          <w:sz w:val="24"/>
          <w:szCs w:val="24"/>
          <w:lang w:eastAsia="en-IN"/>
        </w:rPr>
        <w:t>hath</w:t>
      </w:r>
      <w:r w:rsidRPr="00F16299">
        <w:rPr>
          <w:rFonts w:ascii="Times New Roman" w:eastAsia="Times New Roman" w:hAnsi="Times New Roman" w:cs="Times New Roman"/>
          <w:sz w:val="20"/>
          <w:szCs w:val="20"/>
          <w:lang w:eastAsia="en-IN"/>
        </w:rPr>
        <w:t>.</w:t>
      </w:r>
    </w:p>
    <w:p w14:paraId="4FBBF59A"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Machiavelli:</w:t>
      </w:r>
      <w:r w:rsidRPr="00F16299">
        <w:rPr>
          <w:rFonts w:ascii="Times New Roman" w:eastAsia="Times New Roman" w:hAnsi="Times New Roman" w:cs="Times New Roman"/>
          <w:sz w:val="20"/>
          <w:szCs w:val="20"/>
          <w:lang w:eastAsia="en-IN"/>
        </w:rPr>
        <w:t xml:space="preserve"> Machiavelli provides a leader with a guide on how to rule his country. He prefaces his book with an introduction letter to the </w:t>
      </w:r>
      <w:proofErr w:type="gramStart"/>
      <w:r w:rsidRPr="00F16299">
        <w:rPr>
          <w:rFonts w:ascii="Times New Roman" w:eastAsia="Times New Roman" w:hAnsi="Times New Roman" w:cs="Times New Roman"/>
          <w:i/>
          <w:iCs/>
          <w:sz w:val="24"/>
          <w:szCs w:val="24"/>
          <w:lang w:eastAsia="en-IN"/>
        </w:rPr>
        <w:t>Duke</w:t>
      </w:r>
      <w:proofErr w:type="gramEnd"/>
      <w:r w:rsidRPr="00F16299">
        <w:rPr>
          <w:rFonts w:ascii="Times New Roman" w:eastAsia="Times New Roman" w:hAnsi="Times New Roman" w:cs="Times New Roman"/>
          <w:sz w:val="20"/>
          <w:szCs w:val="20"/>
          <w:lang w:eastAsia="en-IN"/>
        </w:rPr>
        <w:t xml:space="preserve">, the recipient of his work. Machiavelli throughout the book conveys his message with examples of many </w:t>
      </w:r>
      <w:r w:rsidRPr="00F16299">
        <w:rPr>
          <w:rFonts w:ascii="Times New Roman" w:eastAsia="Times New Roman" w:hAnsi="Times New Roman" w:cs="Times New Roman"/>
          <w:i/>
          <w:iCs/>
          <w:sz w:val="24"/>
          <w:szCs w:val="24"/>
          <w:lang w:eastAsia="en-IN"/>
        </w:rPr>
        <w:t>princes</w:t>
      </w:r>
      <w:r w:rsidRPr="00F16299">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i/>
          <w:iCs/>
          <w:sz w:val="24"/>
          <w:szCs w:val="24"/>
          <w:lang w:eastAsia="en-IN"/>
        </w:rPr>
        <w:t>Alexander</w:t>
      </w:r>
      <w:r w:rsidRPr="00F16299">
        <w:rPr>
          <w:rFonts w:ascii="Times New Roman" w:eastAsia="Times New Roman" w:hAnsi="Times New Roman" w:cs="Times New Roman"/>
          <w:sz w:val="20"/>
          <w:szCs w:val="20"/>
          <w:lang w:eastAsia="en-IN"/>
        </w:rPr>
        <w:t xml:space="preserve"> the great, the </w:t>
      </w:r>
      <w:r w:rsidRPr="00F16299">
        <w:rPr>
          <w:rFonts w:ascii="Times New Roman" w:eastAsia="Times New Roman" w:hAnsi="Times New Roman" w:cs="Times New Roman"/>
          <w:i/>
          <w:iCs/>
          <w:sz w:val="24"/>
          <w:szCs w:val="24"/>
          <w:lang w:eastAsia="en-IN"/>
        </w:rPr>
        <w:t>Orsini</w:t>
      </w:r>
      <w:r w:rsidRPr="00F16299">
        <w:rPr>
          <w:rFonts w:ascii="Times New Roman" w:eastAsia="Times New Roman" w:hAnsi="Times New Roman" w:cs="Times New Roman"/>
          <w:sz w:val="20"/>
          <w:szCs w:val="20"/>
          <w:lang w:eastAsia="en-IN"/>
        </w:rPr>
        <w:t xml:space="preserve"> brothers and more. Several of his examples include mentioning of Italy (where he resides), specifically </w:t>
      </w:r>
      <w:r w:rsidRPr="00F16299">
        <w:rPr>
          <w:rFonts w:ascii="Times New Roman" w:eastAsia="Times New Roman" w:hAnsi="Times New Roman" w:cs="Times New Roman"/>
          <w:i/>
          <w:iCs/>
          <w:sz w:val="24"/>
          <w:szCs w:val="24"/>
          <w:lang w:eastAsia="en-IN"/>
        </w:rPr>
        <w:t>Venetians</w:t>
      </w:r>
      <w:r w:rsidRPr="00F16299">
        <w:rPr>
          <w:rFonts w:ascii="Times New Roman" w:eastAsia="Times New Roman" w:hAnsi="Times New Roman" w:cs="Times New Roman"/>
          <w:sz w:val="20"/>
          <w:szCs w:val="20"/>
          <w:lang w:eastAsia="en-IN"/>
        </w:rPr>
        <w:t xml:space="preserve"> and </w:t>
      </w:r>
      <w:r w:rsidRPr="00F16299">
        <w:rPr>
          <w:rFonts w:ascii="Times New Roman" w:eastAsia="Times New Roman" w:hAnsi="Times New Roman" w:cs="Times New Roman"/>
          <w:i/>
          <w:iCs/>
          <w:sz w:val="24"/>
          <w:szCs w:val="24"/>
          <w:lang w:eastAsia="en-IN"/>
        </w:rPr>
        <w:t>Milan</w:t>
      </w:r>
      <w:r w:rsidRPr="00F16299">
        <w:rPr>
          <w:rFonts w:ascii="Times New Roman" w:eastAsia="Times New Roman" w:hAnsi="Times New Roman" w:cs="Times New Roman"/>
          <w:sz w:val="20"/>
          <w:szCs w:val="20"/>
          <w:lang w:eastAsia="en-IN"/>
        </w:rPr>
        <w:t xml:space="preserve">. </w:t>
      </w:r>
    </w:p>
    <w:p w14:paraId="78C9FBE5"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Mill:</w:t>
      </w:r>
      <w:r w:rsidRPr="00F16299">
        <w:rPr>
          <w:rFonts w:ascii="Times New Roman" w:eastAsia="Times New Roman" w:hAnsi="Times New Roman" w:cs="Times New Roman"/>
          <w:sz w:val="20"/>
          <w:szCs w:val="20"/>
          <w:lang w:eastAsia="en-IN"/>
        </w:rPr>
        <w:t xml:space="preserve"> Mill in his book ‘On Liberty’ describes the importance of freedom and liberty for individuals. He does so by describing the relation between people and their </w:t>
      </w:r>
      <w:r w:rsidRPr="00F16299">
        <w:rPr>
          <w:rFonts w:ascii="Times New Roman" w:eastAsia="Times New Roman" w:hAnsi="Times New Roman" w:cs="Times New Roman"/>
          <w:i/>
          <w:iCs/>
          <w:sz w:val="24"/>
          <w:szCs w:val="24"/>
          <w:lang w:eastAsia="en-IN"/>
        </w:rPr>
        <w:t>society</w:t>
      </w:r>
      <w:r w:rsidRPr="00F16299">
        <w:rPr>
          <w:rFonts w:ascii="Times New Roman" w:eastAsia="Times New Roman" w:hAnsi="Times New Roman" w:cs="Times New Roman"/>
          <w:sz w:val="20"/>
          <w:szCs w:val="20"/>
          <w:lang w:eastAsia="en-IN"/>
        </w:rPr>
        <w:t xml:space="preserve"> and other relations with the </w:t>
      </w:r>
      <w:r w:rsidRPr="00F16299">
        <w:rPr>
          <w:rFonts w:ascii="Times New Roman" w:eastAsia="Times New Roman" w:hAnsi="Times New Roman" w:cs="Times New Roman"/>
          <w:i/>
          <w:iCs/>
          <w:sz w:val="24"/>
          <w:szCs w:val="24"/>
          <w:lang w:eastAsia="en-IN"/>
        </w:rPr>
        <w:t>social</w:t>
      </w:r>
      <w:r w:rsidRPr="00F16299">
        <w:rPr>
          <w:rFonts w:ascii="Times New Roman" w:eastAsia="Times New Roman" w:hAnsi="Times New Roman" w:cs="Times New Roman"/>
          <w:sz w:val="20"/>
          <w:szCs w:val="20"/>
          <w:lang w:eastAsia="en-IN"/>
        </w:rPr>
        <w:t xml:space="preserve">. He highlights in his discussion on liberty a </w:t>
      </w:r>
      <w:r w:rsidRPr="00F16299">
        <w:rPr>
          <w:rFonts w:ascii="Times New Roman" w:eastAsia="Times New Roman" w:hAnsi="Times New Roman" w:cs="Times New Roman"/>
          <w:i/>
          <w:iCs/>
          <w:sz w:val="24"/>
          <w:szCs w:val="24"/>
          <w:lang w:eastAsia="en-IN"/>
        </w:rPr>
        <w:t>person’s</w:t>
      </w:r>
      <w:r w:rsidRPr="00F16299">
        <w:rPr>
          <w:rFonts w:ascii="Times New Roman" w:eastAsia="Times New Roman" w:hAnsi="Times New Roman" w:cs="Times New Roman"/>
          <w:sz w:val="20"/>
          <w:szCs w:val="20"/>
          <w:lang w:eastAsia="en-IN"/>
        </w:rPr>
        <w:t xml:space="preserve"> belonging; these can be </w:t>
      </w:r>
      <w:r w:rsidRPr="00F16299">
        <w:rPr>
          <w:rFonts w:ascii="Times New Roman" w:eastAsia="Times New Roman" w:hAnsi="Times New Roman" w:cs="Times New Roman"/>
          <w:i/>
          <w:iCs/>
          <w:sz w:val="24"/>
          <w:szCs w:val="24"/>
          <w:lang w:eastAsia="en-IN"/>
        </w:rPr>
        <w:t>Feelings</w:t>
      </w:r>
      <w:r w:rsidRPr="00F16299">
        <w:rPr>
          <w:rFonts w:ascii="Times New Roman" w:eastAsia="Times New Roman" w:hAnsi="Times New Roman" w:cs="Times New Roman"/>
          <w:sz w:val="20"/>
          <w:szCs w:val="20"/>
          <w:lang w:eastAsia="en-IN"/>
        </w:rPr>
        <w:t xml:space="preserve"> or basically anything </w:t>
      </w:r>
      <w:r w:rsidRPr="00F16299">
        <w:rPr>
          <w:rFonts w:ascii="Times New Roman" w:eastAsia="Times New Roman" w:hAnsi="Times New Roman" w:cs="Times New Roman"/>
          <w:i/>
          <w:iCs/>
          <w:sz w:val="24"/>
          <w:szCs w:val="24"/>
          <w:lang w:eastAsia="en-IN"/>
        </w:rPr>
        <w:t>personal</w:t>
      </w:r>
      <w:r w:rsidRPr="00F16299">
        <w:rPr>
          <w:rFonts w:ascii="Times New Roman" w:eastAsia="Times New Roman" w:hAnsi="Times New Roman" w:cs="Times New Roman"/>
          <w:sz w:val="20"/>
          <w:szCs w:val="20"/>
          <w:lang w:eastAsia="en-IN"/>
        </w:rPr>
        <w:t xml:space="preserve">. Protecting the personal is important for the </w:t>
      </w:r>
      <w:r w:rsidRPr="00F16299">
        <w:rPr>
          <w:rFonts w:ascii="Times New Roman" w:eastAsia="Times New Roman" w:hAnsi="Times New Roman" w:cs="Times New Roman"/>
          <w:i/>
          <w:iCs/>
          <w:sz w:val="24"/>
          <w:szCs w:val="24"/>
          <w:lang w:eastAsia="en-IN"/>
        </w:rPr>
        <w:t>development</w:t>
      </w:r>
      <w:r w:rsidRPr="00F16299">
        <w:rPr>
          <w:rFonts w:ascii="Times New Roman" w:eastAsia="Times New Roman" w:hAnsi="Times New Roman" w:cs="Times New Roman"/>
          <w:sz w:val="20"/>
          <w:szCs w:val="20"/>
          <w:lang w:eastAsia="en-IN"/>
        </w:rPr>
        <w:t xml:space="preserve"> of both society and that of the individual.</w:t>
      </w:r>
    </w:p>
    <w:p w14:paraId="77D1700E" w14:textId="77777777" w:rsidR="00F16299" w:rsidRPr="00F16299" w:rsidRDefault="00F16299" w:rsidP="00F162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Plato:</w:t>
      </w:r>
      <w:r w:rsidRPr="00F16299">
        <w:rPr>
          <w:rFonts w:ascii="Times New Roman" w:eastAsia="Times New Roman" w:hAnsi="Times New Roman" w:cs="Times New Roman"/>
          <w:sz w:val="20"/>
          <w:szCs w:val="20"/>
          <w:lang w:eastAsia="en-IN"/>
        </w:rPr>
        <w:t xml:space="preserve"> Plato’s book consists of 10 chapters and it is by far the longest compared to the others. The book is written in the form of a dialogue with </w:t>
      </w:r>
      <w:r w:rsidRPr="00F16299">
        <w:rPr>
          <w:rFonts w:ascii="Times New Roman" w:eastAsia="Times New Roman" w:hAnsi="Times New Roman" w:cs="Times New Roman"/>
          <w:i/>
          <w:iCs/>
          <w:sz w:val="24"/>
          <w:szCs w:val="24"/>
          <w:lang w:eastAsia="en-IN"/>
        </w:rPr>
        <w:t>replies</w:t>
      </w:r>
      <w:r w:rsidRPr="00F16299">
        <w:rPr>
          <w:rFonts w:ascii="Times New Roman" w:eastAsia="Times New Roman" w:hAnsi="Times New Roman" w:cs="Times New Roman"/>
          <w:sz w:val="20"/>
          <w:szCs w:val="20"/>
          <w:lang w:eastAsia="en-IN"/>
        </w:rPr>
        <w:t xml:space="preserve"> between Socrate and his discussants. Along Socrate’s journey to finding out what is the meaning of justice he talks to many people, among them </w:t>
      </w:r>
      <w:r w:rsidRPr="00F16299">
        <w:rPr>
          <w:rFonts w:ascii="Times New Roman" w:eastAsia="Times New Roman" w:hAnsi="Times New Roman" w:cs="Times New Roman"/>
          <w:i/>
          <w:iCs/>
          <w:sz w:val="24"/>
          <w:szCs w:val="24"/>
          <w:lang w:eastAsia="en-IN"/>
        </w:rPr>
        <w:t>Glaucon</w:t>
      </w:r>
      <w:r w:rsidRPr="00F16299">
        <w:rPr>
          <w:rFonts w:ascii="Times New Roman" w:eastAsia="Times New Roman" w:hAnsi="Times New Roman" w:cs="Times New Roman"/>
          <w:sz w:val="20"/>
          <w:szCs w:val="20"/>
          <w:lang w:eastAsia="en-IN"/>
        </w:rPr>
        <w:t xml:space="preserve">, </w:t>
      </w:r>
      <w:r w:rsidRPr="00F16299">
        <w:rPr>
          <w:rFonts w:ascii="Times New Roman" w:eastAsia="Times New Roman" w:hAnsi="Times New Roman" w:cs="Times New Roman"/>
          <w:i/>
          <w:iCs/>
          <w:sz w:val="24"/>
          <w:szCs w:val="24"/>
          <w:lang w:eastAsia="en-IN"/>
        </w:rPr>
        <w:t>Thrasymachus</w:t>
      </w:r>
      <w:r w:rsidRPr="00F16299">
        <w:rPr>
          <w:rFonts w:ascii="Times New Roman" w:eastAsia="Times New Roman" w:hAnsi="Times New Roman" w:cs="Times New Roman"/>
          <w:sz w:val="20"/>
          <w:szCs w:val="20"/>
          <w:lang w:eastAsia="en-IN"/>
        </w:rPr>
        <w:t xml:space="preserve"> and </w:t>
      </w:r>
      <w:r w:rsidRPr="00F16299">
        <w:rPr>
          <w:rFonts w:ascii="Times New Roman" w:eastAsia="Times New Roman" w:hAnsi="Times New Roman" w:cs="Times New Roman"/>
          <w:i/>
          <w:iCs/>
          <w:sz w:val="24"/>
          <w:szCs w:val="24"/>
          <w:lang w:eastAsia="en-IN"/>
        </w:rPr>
        <w:t>Adeimantus</w:t>
      </w:r>
      <w:r w:rsidRPr="00F16299">
        <w:rPr>
          <w:rFonts w:ascii="Times New Roman" w:eastAsia="Times New Roman" w:hAnsi="Times New Roman" w:cs="Times New Roman"/>
          <w:sz w:val="20"/>
          <w:szCs w:val="20"/>
          <w:lang w:eastAsia="en-IN"/>
        </w:rPr>
        <w:t xml:space="preserve">. In one section Socrates describes a just society with distinct </w:t>
      </w:r>
      <w:r w:rsidRPr="00F16299">
        <w:rPr>
          <w:rFonts w:ascii="Times New Roman" w:eastAsia="Times New Roman" w:hAnsi="Times New Roman" w:cs="Times New Roman"/>
          <w:i/>
          <w:iCs/>
          <w:sz w:val="24"/>
          <w:szCs w:val="24"/>
          <w:lang w:eastAsia="en-IN"/>
        </w:rPr>
        <w:lastRenderedPageBreak/>
        <w:t>classes</w:t>
      </w:r>
      <w:r w:rsidRPr="00F16299">
        <w:rPr>
          <w:rFonts w:ascii="Times New Roman" w:eastAsia="Times New Roman" w:hAnsi="Times New Roman" w:cs="Times New Roman"/>
          <w:sz w:val="20"/>
          <w:szCs w:val="20"/>
          <w:lang w:eastAsia="en-IN"/>
        </w:rPr>
        <w:t xml:space="preserve"> such as the </w:t>
      </w:r>
      <w:r w:rsidRPr="00F16299">
        <w:rPr>
          <w:rFonts w:ascii="Times New Roman" w:eastAsia="Times New Roman" w:hAnsi="Times New Roman" w:cs="Times New Roman"/>
          <w:i/>
          <w:iCs/>
          <w:sz w:val="24"/>
          <w:szCs w:val="24"/>
          <w:lang w:eastAsia="en-IN"/>
        </w:rPr>
        <w:t>guardians</w:t>
      </w:r>
      <w:r w:rsidRPr="00F16299">
        <w:rPr>
          <w:rFonts w:ascii="Times New Roman" w:eastAsia="Times New Roman" w:hAnsi="Times New Roman" w:cs="Times New Roman"/>
          <w:sz w:val="20"/>
          <w:szCs w:val="20"/>
          <w:lang w:eastAsia="en-IN"/>
        </w:rPr>
        <w:t xml:space="preserve">. The classes should receive appropriate education, for </w:t>
      </w:r>
      <w:proofErr w:type="gramStart"/>
      <w:r w:rsidRPr="00F16299">
        <w:rPr>
          <w:rFonts w:ascii="Times New Roman" w:eastAsia="Times New Roman" w:hAnsi="Times New Roman" w:cs="Times New Roman"/>
          <w:sz w:val="20"/>
          <w:szCs w:val="20"/>
          <w:lang w:eastAsia="en-IN"/>
        </w:rPr>
        <w:t>e.g.</w:t>
      </w:r>
      <w:proofErr w:type="gramEnd"/>
      <w:r w:rsidRPr="00F16299">
        <w:rPr>
          <w:rFonts w:ascii="Times New Roman" w:eastAsia="Times New Roman" w:hAnsi="Times New Roman" w:cs="Times New Roman"/>
          <w:sz w:val="20"/>
          <w:szCs w:val="20"/>
          <w:lang w:eastAsia="en-IN"/>
        </w:rPr>
        <w:t> </w:t>
      </w:r>
      <w:r w:rsidRPr="00F16299">
        <w:rPr>
          <w:rFonts w:ascii="Times New Roman" w:eastAsia="Times New Roman" w:hAnsi="Times New Roman" w:cs="Times New Roman"/>
          <w:i/>
          <w:iCs/>
          <w:sz w:val="24"/>
          <w:szCs w:val="24"/>
          <w:lang w:eastAsia="en-IN"/>
        </w:rPr>
        <w:t>gymnastics</w:t>
      </w:r>
      <w:r w:rsidRPr="00F16299">
        <w:rPr>
          <w:rFonts w:ascii="Times New Roman" w:eastAsia="Times New Roman" w:hAnsi="Times New Roman" w:cs="Times New Roman"/>
          <w:sz w:val="20"/>
          <w:szCs w:val="20"/>
          <w:lang w:eastAsia="en-IN"/>
        </w:rPr>
        <w:t xml:space="preserve"> for the guardians.</w:t>
      </w:r>
    </w:p>
    <w:p w14:paraId="38C4D0A2"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With the above analysis we were able to explore uniqueness of words for each book across all books. </w:t>
      </w:r>
      <w:r w:rsidRPr="00F16299">
        <w:rPr>
          <w:rFonts w:ascii="Times New Roman" w:eastAsia="Times New Roman" w:hAnsi="Times New Roman" w:cs="Times New Roman"/>
          <w:b/>
          <w:bCs/>
          <w:sz w:val="20"/>
          <w:szCs w:val="20"/>
          <w:lang w:eastAsia="en-IN"/>
        </w:rPr>
        <w:t xml:space="preserve">Some words provided us with great insights while others didn’t necessarily help us despite their </w:t>
      </w:r>
      <w:proofErr w:type="spellStart"/>
      <w:r w:rsidRPr="00F16299">
        <w:rPr>
          <w:rFonts w:ascii="Times New Roman" w:eastAsia="Times New Roman" w:hAnsi="Times New Roman" w:cs="Times New Roman"/>
          <w:b/>
          <w:bCs/>
          <w:sz w:val="20"/>
          <w:szCs w:val="20"/>
          <w:lang w:eastAsia="en-IN"/>
        </w:rPr>
        <w:t>uniqeness</w:t>
      </w:r>
      <w:proofErr w:type="spellEnd"/>
      <w:r w:rsidRPr="00F16299">
        <w:rPr>
          <w:rFonts w:ascii="Times New Roman" w:eastAsia="Times New Roman" w:hAnsi="Times New Roman" w:cs="Times New Roman"/>
          <w:sz w:val="20"/>
          <w:szCs w:val="20"/>
          <w:lang w:eastAsia="en-IN"/>
        </w:rPr>
        <w:t xml:space="preserve">, for example, the names of discussants with Socrate.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gauges them as important (as to how I defined importance here) to distinguish between Plato’s book and the others, but I’m sure they’re not the first words that come to mind when someone talks about the Republic.</w:t>
      </w:r>
    </w:p>
    <w:p w14:paraId="7184A0F4"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The analysis also shows this methodology’s value addition is not in just applying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 or any other statistical analysis – rather its power lies in its explanatory abilities. In other words, </w:t>
      </w:r>
      <w:proofErr w:type="spellStart"/>
      <w:r w:rsidRPr="00F16299">
        <w:rPr>
          <w:rFonts w:ascii="Times New Roman" w:eastAsia="Times New Roman" w:hAnsi="Times New Roman" w:cs="Times New Roman"/>
          <w:b/>
          <w:bCs/>
          <w:sz w:val="20"/>
          <w:szCs w:val="20"/>
          <w:lang w:eastAsia="en-IN"/>
        </w:rPr>
        <w:t>tf-idf</w:t>
      </w:r>
      <w:proofErr w:type="spellEnd"/>
      <w:r w:rsidRPr="00F16299">
        <w:rPr>
          <w:rFonts w:ascii="Times New Roman" w:eastAsia="Times New Roman" w:hAnsi="Times New Roman" w:cs="Times New Roman"/>
          <w:b/>
          <w:bCs/>
          <w:sz w:val="20"/>
          <w:szCs w:val="20"/>
          <w:lang w:eastAsia="en-IN"/>
        </w:rPr>
        <w:t xml:space="preserve"> provides us with a value indicating the importance of a word to a given document within a corpus, it is our job to take that extra step interpreting and contextualizing the output.</w:t>
      </w:r>
    </w:p>
    <w:p w14:paraId="081FA323"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 xml:space="preserve">Comparing to Bag </w:t>
      </w:r>
      <w:proofErr w:type="gramStart"/>
      <w:r w:rsidRPr="00F16299">
        <w:rPr>
          <w:rFonts w:ascii="Times New Roman" w:eastAsia="Times New Roman" w:hAnsi="Times New Roman" w:cs="Times New Roman"/>
          <w:b/>
          <w:bCs/>
          <w:sz w:val="27"/>
          <w:szCs w:val="27"/>
          <w:lang w:eastAsia="en-IN"/>
        </w:rPr>
        <w:t>Of</w:t>
      </w:r>
      <w:proofErr w:type="gramEnd"/>
      <w:r w:rsidRPr="00F16299">
        <w:rPr>
          <w:rFonts w:ascii="Times New Roman" w:eastAsia="Times New Roman" w:hAnsi="Times New Roman" w:cs="Times New Roman"/>
          <w:b/>
          <w:bCs/>
          <w:sz w:val="27"/>
          <w:szCs w:val="27"/>
          <w:lang w:eastAsia="en-IN"/>
        </w:rPr>
        <w:t xml:space="preserve"> Words (BOG)</w:t>
      </w:r>
    </w:p>
    <w:p w14:paraId="40C217CF"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A common text analysis is a word count I discussed earlier, also known as Bag of Words (</w:t>
      </w:r>
      <w:proofErr w:type="spellStart"/>
      <w:r w:rsidRPr="00F16299">
        <w:rPr>
          <w:rFonts w:ascii="Times New Roman" w:eastAsia="Times New Roman" w:hAnsi="Times New Roman" w:cs="Times New Roman"/>
          <w:sz w:val="20"/>
          <w:szCs w:val="20"/>
          <w:lang w:eastAsia="en-IN"/>
        </w:rPr>
        <w:t>BoW</w:t>
      </w:r>
      <w:proofErr w:type="spellEnd"/>
      <w:r w:rsidRPr="00F16299">
        <w:rPr>
          <w:rFonts w:ascii="Times New Roman" w:eastAsia="Times New Roman" w:hAnsi="Times New Roman" w:cs="Times New Roman"/>
          <w:sz w:val="20"/>
          <w:szCs w:val="20"/>
          <w:lang w:eastAsia="en-IN"/>
        </w:rPr>
        <w:t xml:space="preserve">). This is an </w:t>
      </w:r>
      <w:proofErr w:type="gramStart"/>
      <w:r w:rsidRPr="00F16299">
        <w:rPr>
          <w:rFonts w:ascii="Times New Roman" w:eastAsia="Times New Roman" w:hAnsi="Times New Roman" w:cs="Times New Roman"/>
          <w:sz w:val="20"/>
          <w:szCs w:val="20"/>
          <w:lang w:eastAsia="en-IN"/>
        </w:rPr>
        <w:t>easy to understand</w:t>
      </w:r>
      <w:proofErr w:type="gramEnd"/>
      <w:r w:rsidRPr="00F16299">
        <w:rPr>
          <w:rFonts w:ascii="Times New Roman" w:eastAsia="Times New Roman" w:hAnsi="Times New Roman" w:cs="Times New Roman"/>
          <w:sz w:val="20"/>
          <w:szCs w:val="20"/>
          <w:lang w:eastAsia="en-IN"/>
        </w:rPr>
        <w:t xml:space="preserve"> method that can be done easily when exploring text. However, relying only on a bag of words method to draw insights can limit its usefulness if other analytic methods are not also included. The </w:t>
      </w:r>
      <w:proofErr w:type="spellStart"/>
      <w:r w:rsidRPr="00F16299">
        <w:rPr>
          <w:rFonts w:ascii="Times New Roman" w:eastAsia="Times New Roman" w:hAnsi="Times New Roman" w:cs="Times New Roman"/>
          <w:sz w:val="20"/>
          <w:szCs w:val="20"/>
          <w:lang w:eastAsia="en-IN"/>
        </w:rPr>
        <w:t>BoW</w:t>
      </w:r>
      <w:proofErr w:type="spellEnd"/>
      <w:r w:rsidRPr="00F16299">
        <w:rPr>
          <w:rFonts w:ascii="Times New Roman" w:eastAsia="Times New Roman" w:hAnsi="Times New Roman" w:cs="Times New Roman"/>
          <w:sz w:val="20"/>
          <w:szCs w:val="20"/>
          <w:lang w:eastAsia="en-IN"/>
        </w:rPr>
        <w:t xml:space="preserve"> relies only on the frequency of a word, so if a word is common across all documents, it might show up in all of them and not contribute to finding </w:t>
      </w:r>
      <w:r w:rsidRPr="00F16299">
        <w:rPr>
          <w:rFonts w:ascii="Times New Roman" w:eastAsia="Times New Roman" w:hAnsi="Times New Roman" w:cs="Times New Roman"/>
          <w:i/>
          <w:iCs/>
          <w:sz w:val="24"/>
          <w:szCs w:val="24"/>
          <w:lang w:eastAsia="en-IN"/>
        </w:rPr>
        <w:t>unique words</w:t>
      </w:r>
      <w:r w:rsidRPr="00F16299">
        <w:rPr>
          <w:rFonts w:ascii="Times New Roman" w:eastAsia="Times New Roman" w:hAnsi="Times New Roman" w:cs="Times New Roman"/>
          <w:sz w:val="20"/>
          <w:szCs w:val="20"/>
          <w:lang w:eastAsia="en-IN"/>
        </w:rPr>
        <w:t xml:space="preserve"> for each document.</w:t>
      </w:r>
    </w:p>
    <w:p w14:paraId="71182C79"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Now that we have our </w:t>
      </w:r>
      <w:proofErr w:type="gramStart"/>
      <w:r w:rsidRPr="00F16299">
        <w:rPr>
          <w:rFonts w:ascii="Times New Roman" w:eastAsia="Times New Roman" w:hAnsi="Times New Roman" w:cs="Times New Roman"/>
          <w:sz w:val="20"/>
          <w:szCs w:val="20"/>
          <w:lang w:eastAsia="en-IN"/>
        </w:rPr>
        <w:t>books</w:t>
      </w:r>
      <w:proofErr w:type="gramEnd"/>
      <w:r w:rsidRPr="00F16299">
        <w:rPr>
          <w:rFonts w:ascii="Times New Roman" w:eastAsia="Times New Roman" w:hAnsi="Times New Roman" w:cs="Times New Roman"/>
          <w:sz w:val="20"/>
          <w:szCs w:val="20"/>
          <w:lang w:eastAsia="en-IN"/>
        </w:rPr>
        <w:t xml:space="preserve"> we can also explore the raw occurrence of each word to compare it to our above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analysis:</w:t>
      </w:r>
    </w:p>
    <w:p w14:paraId="476F1AB6"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6299">
        <w:rPr>
          <w:rFonts w:ascii="Courier New" w:eastAsia="Times New Roman" w:hAnsi="Courier New" w:cs="Courier New"/>
          <w:sz w:val="20"/>
          <w:szCs w:val="20"/>
          <w:lang w:eastAsia="en-IN"/>
        </w:rPr>
        <w:t>ggplot</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xml:space="preserve">data = </w:t>
      </w:r>
      <w:proofErr w:type="spellStart"/>
      <w:r w:rsidRPr="00F16299">
        <w:rPr>
          <w:rFonts w:ascii="Courier New" w:eastAsia="Times New Roman" w:hAnsi="Courier New" w:cs="Courier New"/>
          <w:sz w:val="20"/>
          <w:szCs w:val="20"/>
          <w:lang w:eastAsia="en-IN"/>
        </w:rPr>
        <w:t>bow_books</w:t>
      </w:r>
      <w:proofErr w:type="spellEnd"/>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aes</w:t>
      </w:r>
      <w:proofErr w:type="spellEnd"/>
      <w:r w:rsidRPr="00F16299">
        <w:rPr>
          <w:rFonts w:ascii="Courier New" w:eastAsia="Times New Roman" w:hAnsi="Courier New" w:cs="Courier New"/>
          <w:sz w:val="20"/>
          <w:szCs w:val="20"/>
          <w:lang w:eastAsia="en-IN"/>
        </w:rPr>
        <w:t>(x = reorder(</w:t>
      </w:r>
      <w:proofErr w:type="spellStart"/>
      <w:r w:rsidRPr="00F16299">
        <w:rPr>
          <w:rFonts w:ascii="Courier New" w:eastAsia="Times New Roman" w:hAnsi="Courier New" w:cs="Courier New"/>
          <w:sz w:val="20"/>
          <w:szCs w:val="20"/>
          <w:lang w:eastAsia="en-IN"/>
        </w:rPr>
        <w:t>word_with_color,n</w:t>
      </w:r>
      <w:proofErr w:type="spellEnd"/>
      <w:r w:rsidRPr="00F16299">
        <w:rPr>
          <w:rFonts w:ascii="Courier New" w:eastAsia="Times New Roman" w:hAnsi="Courier New" w:cs="Courier New"/>
          <w:sz w:val="20"/>
          <w:szCs w:val="20"/>
          <w:lang w:eastAsia="en-IN"/>
        </w:rPr>
        <w:t>), y = n, fill = author))+</w:t>
      </w:r>
    </w:p>
    <w:p w14:paraId="0C60A298"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geom_</w:t>
      </w:r>
      <w:proofErr w:type="gramStart"/>
      <w:r w:rsidRPr="00F16299">
        <w:rPr>
          <w:rFonts w:ascii="Courier New" w:eastAsia="Times New Roman" w:hAnsi="Courier New" w:cs="Courier New"/>
          <w:sz w:val="20"/>
          <w:szCs w:val="20"/>
          <w:lang w:eastAsia="en-IN"/>
        </w:rPr>
        <w:t>col</w:t>
      </w:r>
      <w:proofErr w:type="spellEnd"/>
      <w:r w:rsidRPr="00F16299">
        <w:rPr>
          <w:rFonts w:ascii="Courier New" w:eastAsia="Times New Roman" w:hAnsi="Courier New" w:cs="Courier New"/>
          <w:sz w:val="20"/>
          <w:szCs w:val="20"/>
          <w:lang w:eastAsia="en-IN"/>
        </w:rPr>
        <w:t>(</w:t>
      </w:r>
      <w:proofErr w:type="spellStart"/>
      <w:proofErr w:type="gramEnd"/>
      <w:r w:rsidRPr="00F16299">
        <w:rPr>
          <w:rFonts w:ascii="Courier New" w:eastAsia="Times New Roman" w:hAnsi="Courier New" w:cs="Courier New"/>
          <w:sz w:val="20"/>
          <w:szCs w:val="20"/>
          <w:lang w:eastAsia="en-IN"/>
        </w:rPr>
        <w:t>show.legend</w:t>
      </w:r>
      <w:proofErr w:type="spellEnd"/>
      <w:r w:rsidRPr="00F16299">
        <w:rPr>
          <w:rFonts w:ascii="Courier New" w:eastAsia="Times New Roman" w:hAnsi="Courier New" w:cs="Courier New"/>
          <w:sz w:val="20"/>
          <w:szCs w:val="20"/>
          <w:lang w:eastAsia="en-IN"/>
        </w:rPr>
        <w:t xml:space="preserve"> = FALSE)+</w:t>
      </w:r>
    </w:p>
    <w:p w14:paraId="724A58F6"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labs(</w:t>
      </w:r>
      <w:proofErr w:type="gramEnd"/>
      <w:r w:rsidRPr="00F16299">
        <w:rPr>
          <w:rFonts w:ascii="Courier New" w:eastAsia="Times New Roman" w:hAnsi="Courier New" w:cs="Courier New"/>
          <w:sz w:val="20"/>
          <w:szCs w:val="20"/>
          <w:lang w:eastAsia="en-IN"/>
        </w:rPr>
        <w:t>x = NULL, y = "Word Frequency")+</w:t>
      </w:r>
    </w:p>
    <w:p w14:paraId="2943DAF7"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coord_</w:t>
      </w:r>
      <w:proofErr w:type="gramStart"/>
      <w:r w:rsidRPr="00F16299">
        <w:rPr>
          <w:rFonts w:ascii="Courier New" w:eastAsia="Times New Roman" w:hAnsi="Courier New" w:cs="Courier New"/>
          <w:sz w:val="20"/>
          <w:szCs w:val="20"/>
          <w:lang w:eastAsia="en-IN"/>
        </w:rPr>
        <w:t>flip</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w:t>
      </w:r>
    </w:p>
    <w:p w14:paraId="2B340A7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scale_x_</w:t>
      </w:r>
      <w:proofErr w:type="gramStart"/>
      <w:r w:rsidRPr="00F16299">
        <w:rPr>
          <w:rFonts w:ascii="Courier New" w:eastAsia="Times New Roman" w:hAnsi="Courier New" w:cs="Courier New"/>
          <w:sz w:val="20"/>
          <w:szCs w:val="20"/>
          <w:lang w:eastAsia="en-IN"/>
        </w:rPr>
        <w:t>reordered</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w:t>
      </w:r>
    </w:p>
    <w:p w14:paraId="0682AE82"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facet_</w:t>
      </w:r>
      <w:proofErr w:type="gramStart"/>
      <w:r w:rsidRPr="00F16299">
        <w:rPr>
          <w:rFonts w:ascii="Courier New" w:eastAsia="Times New Roman" w:hAnsi="Courier New" w:cs="Courier New"/>
          <w:sz w:val="20"/>
          <w:szCs w:val="20"/>
          <w:lang w:eastAsia="en-IN"/>
        </w:rPr>
        <w:t>wrap</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xml:space="preserve">~ author, scales = "free", </w:t>
      </w:r>
      <w:proofErr w:type="spellStart"/>
      <w:r w:rsidRPr="00F16299">
        <w:rPr>
          <w:rFonts w:ascii="Courier New" w:eastAsia="Times New Roman" w:hAnsi="Courier New" w:cs="Courier New"/>
          <w:sz w:val="20"/>
          <w:szCs w:val="20"/>
          <w:lang w:eastAsia="en-IN"/>
        </w:rPr>
        <w:t>ncol</w:t>
      </w:r>
      <w:proofErr w:type="spellEnd"/>
      <w:r w:rsidRPr="00F16299">
        <w:rPr>
          <w:rFonts w:ascii="Courier New" w:eastAsia="Times New Roman" w:hAnsi="Courier New" w:cs="Courier New"/>
          <w:sz w:val="20"/>
          <w:szCs w:val="20"/>
          <w:lang w:eastAsia="en-IN"/>
        </w:rPr>
        <w:t xml:space="preserve"> = 2)+</w:t>
      </w:r>
    </w:p>
    <w:p w14:paraId="5E6D6FF1"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labs(</w:t>
      </w:r>
      <w:proofErr w:type="gramEnd"/>
      <w:r w:rsidRPr="00F16299">
        <w:rPr>
          <w:rFonts w:ascii="Courier New" w:eastAsia="Times New Roman" w:hAnsi="Courier New" w:cs="Courier New"/>
          <w:sz w:val="20"/>
          <w:szCs w:val="20"/>
          <w:lang w:eastAsia="en-IN"/>
        </w:rPr>
        <w:t>title = "</w:t>
      </w:r>
      <w:r w:rsidRPr="00F16299">
        <w:rPr>
          <w:rFonts w:ascii="Courier New" w:eastAsia="Times New Roman" w:hAnsi="Courier New" w:cs="Courier New"/>
          <w:b/>
          <w:bCs/>
          <w:sz w:val="20"/>
          <w:szCs w:val="20"/>
          <w:lang w:eastAsia="en-IN"/>
        </w:rPr>
        <w:t>Term Frequency</w:t>
      </w:r>
      <w:r w:rsidRPr="00F16299">
        <w:rPr>
          <w:rFonts w:ascii="Courier New" w:eastAsia="Times New Roman" w:hAnsi="Courier New" w:cs="Courier New"/>
          <w:sz w:val="20"/>
          <w:szCs w:val="20"/>
          <w:lang w:eastAsia="en-IN"/>
        </w:rPr>
        <w:t xml:space="preserve"> - Political theorists")+</w:t>
      </w:r>
    </w:p>
    <w:p w14:paraId="276C4BAA"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scale_fill_</w:t>
      </w:r>
      <w:proofErr w:type="gramStart"/>
      <w:r w:rsidRPr="00F16299">
        <w:rPr>
          <w:rFonts w:ascii="Courier New" w:eastAsia="Times New Roman" w:hAnsi="Courier New" w:cs="Courier New"/>
          <w:sz w:val="20"/>
          <w:szCs w:val="20"/>
          <w:lang w:eastAsia="en-IN"/>
        </w:rPr>
        <w:t>manual</w:t>
      </w:r>
      <w:proofErr w:type="spellEnd"/>
      <w:r w:rsidRPr="00F16299">
        <w:rPr>
          <w:rFonts w:ascii="Courier New" w:eastAsia="Times New Roman" w:hAnsi="Courier New" w:cs="Courier New"/>
          <w:sz w:val="20"/>
          <w:szCs w:val="20"/>
          <w:lang w:eastAsia="en-IN"/>
        </w:rPr>
        <w:t>(</w:t>
      </w:r>
      <w:proofErr w:type="gramEnd"/>
      <w:r w:rsidRPr="00F16299">
        <w:rPr>
          <w:rFonts w:ascii="Courier New" w:eastAsia="Times New Roman" w:hAnsi="Courier New" w:cs="Courier New"/>
          <w:sz w:val="20"/>
          <w:szCs w:val="20"/>
          <w:lang w:eastAsia="en-IN"/>
        </w:rPr>
        <w:t xml:space="preserve">values = </w:t>
      </w:r>
      <w:proofErr w:type="spellStart"/>
      <w:r w:rsidRPr="00F16299">
        <w:rPr>
          <w:rFonts w:ascii="Courier New" w:eastAsia="Times New Roman" w:hAnsi="Courier New" w:cs="Courier New"/>
          <w:sz w:val="20"/>
          <w:szCs w:val="20"/>
          <w:lang w:eastAsia="en-IN"/>
        </w:rPr>
        <w:t>plot_colors</w:t>
      </w:r>
      <w:proofErr w:type="spellEnd"/>
      <w:r w:rsidRPr="00F16299">
        <w:rPr>
          <w:rFonts w:ascii="Courier New" w:eastAsia="Times New Roman" w:hAnsi="Courier New" w:cs="Courier New"/>
          <w:sz w:val="20"/>
          <w:szCs w:val="20"/>
          <w:lang w:eastAsia="en-IN"/>
        </w:rPr>
        <w:t>)+</w:t>
      </w:r>
    </w:p>
    <w:p w14:paraId="009F8DCE"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theme_post</w:t>
      </w:r>
      <w:proofErr w:type="spellEnd"/>
      <w:r w:rsidRPr="00F16299">
        <w:rPr>
          <w:rFonts w:ascii="Courier New" w:eastAsia="Times New Roman" w:hAnsi="Courier New" w:cs="Courier New"/>
          <w:sz w:val="20"/>
          <w:szCs w:val="20"/>
          <w:lang w:eastAsia="en-IN"/>
        </w:rPr>
        <w:t>+</w:t>
      </w:r>
    </w:p>
    <w:p w14:paraId="040FD189"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gramStart"/>
      <w:r w:rsidRPr="00F16299">
        <w:rPr>
          <w:rFonts w:ascii="Courier New" w:eastAsia="Times New Roman" w:hAnsi="Courier New" w:cs="Courier New"/>
          <w:sz w:val="20"/>
          <w:szCs w:val="20"/>
          <w:lang w:eastAsia="en-IN"/>
        </w:rPr>
        <w:t>theme(</w:t>
      </w:r>
      <w:proofErr w:type="spellStart"/>
      <w:proofErr w:type="gramEnd"/>
      <w:r w:rsidRPr="00F16299">
        <w:rPr>
          <w:rFonts w:ascii="Courier New" w:eastAsia="Times New Roman" w:hAnsi="Courier New" w:cs="Courier New"/>
          <w:sz w:val="20"/>
          <w:szCs w:val="20"/>
          <w:lang w:eastAsia="en-IN"/>
        </w:rPr>
        <w:t>axis.text.y</w:t>
      </w:r>
      <w:proofErr w:type="spellEnd"/>
      <w:r w:rsidRPr="00F16299">
        <w:rPr>
          <w:rFonts w:ascii="Courier New" w:eastAsia="Times New Roman" w:hAnsi="Courier New" w:cs="Courier New"/>
          <w:sz w:val="20"/>
          <w:szCs w:val="20"/>
          <w:lang w:eastAsia="en-IN"/>
        </w:rPr>
        <w:t xml:space="preserve"> = </w:t>
      </w:r>
      <w:proofErr w:type="spellStart"/>
      <w:r w:rsidRPr="00F16299">
        <w:rPr>
          <w:rFonts w:ascii="Courier New" w:eastAsia="Times New Roman" w:hAnsi="Courier New" w:cs="Courier New"/>
          <w:sz w:val="20"/>
          <w:szCs w:val="20"/>
          <w:lang w:eastAsia="en-IN"/>
        </w:rPr>
        <w:t>element_markdown</w:t>
      </w:r>
      <w:proofErr w:type="spellEnd"/>
      <w:r w:rsidRPr="00F16299">
        <w:rPr>
          <w:rFonts w:ascii="Courier New" w:eastAsia="Times New Roman" w:hAnsi="Courier New" w:cs="Courier New"/>
          <w:sz w:val="20"/>
          <w:szCs w:val="20"/>
          <w:lang w:eastAsia="en-IN"/>
        </w:rPr>
        <w:t>(),</w:t>
      </w:r>
    </w:p>
    <w:p w14:paraId="6DE62300" w14:textId="77777777"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proofErr w:type="gramStart"/>
      <w:r w:rsidRPr="00F16299">
        <w:rPr>
          <w:rFonts w:ascii="Courier New" w:eastAsia="Times New Roman" w:hAnsi="Courier New" w:cs="Courier New"/>
          <w:sz w:val="20"/>
          <w:szCs w:val="20"/>
          <w:lang w:eastAsia="en-IN"/>
        </w:rPr>
        <w:t>plot.title</w:t>
      </w:r>
      <w:proofErr w:type="spellEnd"/>
      <w:proofErr w:type="gramEnd"/>
      <w:r w:rsidRPr="00F16299">
        <w:rPr>
          <w:rFonts w:ascii="Courier New" w:eastAsia="Times New Roman" w:hAnsi="Courier New" w:cs="Courier New"/>
          <w:sz w:val="20"/>
          <w:szCs w:val="20"/>
          <w:lang w:eastAsia="en-IN"/>
        </w:rPr>
        <w:t xml:space="preserve"> = </w:t>
      </w:r>
      <w:proofErr w:type="spellStart"/>
      <w:r w:rsidRPr="00F16299">
        <w:rPr>
          <w:rFonts w:ascii="Courier New" w:eastAsia="Times New Roman" w:hAnsi="Courier New" w:cs="Courier New"/>
          <w:sz w:val="20"/>
          <w:szCs w:val="20"/>
          <w:lang w:eastAsia="en-IN"/>
        </w:rPr>
        <w:t>element_markdown</w:t>
      </w:r>
      <w:proofErr w:type="spellEnd"/>
      <w:r w:rsidRPr="00F16299">
        <w:rPr>
          <w:rFonts w:ascii="Courier New" w:eastAsia="Times New Roman" w:hAnsi="Courier New" w:cs="Courier New"/>
          <w:sz w:val="20"/>
          <w:szCs w:val="20"/>
          <w:lang w:eastAsia="en-IN"/>
        </w:rPr>
        <w:t>(),</w:t>
      </w:r>
    </w:p>
    <w:p w14:paraId="30D99F1C" w14:textId="652190DD" w:rsid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rPr>
          <w:rFonts w:ascii="Courier New" w:eastAsia="Times New Roman" w:hAnsi="Courier New" w:cs="Courier New"/>
          <w:sz w:val="20"/>
          <w:szCs w:val="20"/>
          <w:lang w:eastAsia="en-IN"/>
        </w:rPr>
        <w:t xml:space="preserve">        </w:t>
      </w:r>
      <w:proofErr w:type="spellStart"/>
      <w:r w:rsidRPr="00F16299">
        <w:rPr>
          <w:rFonts w:ascii="Courier New" w:eastAsia="Times New Roman" w:hAnsi="Courier New" w:cs="Courier New"/>
          <w:sz w:val="20"/>
          <w:szCs w:val="20"/>
          <w:lang w:eastAsia="en-IN"/>
        </w:rPr>
        <w:t>strip.text</w:t>
      </w:r>
      <w:proofErr w:type="spellEnd"/>
      <w:r w:rsidRPr="00F16299">
        <w:rPr>
          <w:rFonts w:ascii="Courier New" w:eastAsia="Times New Roman" w:hAnsi="Courier New" w:cs="Courier New"/>
          <w:sz w:val="20"/>
          <w:szCs w:val="20"/>
          <w:lang w:eastAsia="en-IN"/>
        </w:rPr>
        <w:t xml:space="preserve"> = </w:t>
      </w:r>
      <w:proofErr w:type="spellStart"/>
      <w:r w:rsidRPr="00F16299">
        <w:rPr>
          <w:rFonts w:ascii="Courier New" w:eastAsia="Times New Roman" w:hAnsi="Courier New" w:cs="Courier New"/>
          <w:sz w:val="20"/>
          <w:szCs w:val="20"/>
          <w:lang w:eastAsia="en-IN"/>
        </w:rPr>
        <w:t>element_</w:t>
      </w:r>
      <w:proofErr w:type="gramStart"/>
      <w:r w:rsidRPr="00F16299">
        <w:rPr>
          <w:rFonts w:ascii="Courier New" w:eastAsia="Times New Roman" w:hAnsi="Courier New" w:cs="Courier New"/>
          <w:sz w:val="20"/>
          <w:szCs w:val="20"/>
          <w:lang w:eastAsia="en-IN"/>
        </w:rPr>
        <w:t>text</w:t>
      </w:r>
      <w:proofErr w:type="spellEnd"/>
      <w:r w:rsidRPr="00F16299">
        <w:rPr>
          <w:rFonts w:ascii="Courier New" w:eastAsia="Times New Roman" w:hAnsi="Courier New" w:cs="Courier New"/>
          <w:sz w:val="20"/>
          <w:szCs w:val="20"/>
          <w:lang w:eastAsia="en-IN"/>
        </w:rPr>
        <w:t>(</w:t>
      </w:r>
      <w:proofErr w:type="spellStart"/>
      <w:proofErr w:type="gramEnd"/>
      <w:r w:rsidRPr="00F16299">
        <w:rPr>
          <w:rFonts w:ascii="Courier New" w:eastAsia="Times New Roman" w:hAnsi="Courier New" w:cs="Courier New"/>
          <w:sz w:val="20"/>
          <w:szCs w:val="20"/>
          <w:lang w:eastAsia="en-IN"/>
        </w:rPr>
        <w:t>color</w:t>
      </w:r>
      <w:proofErr w:type="spellEnd"/>
      <w:r w:rsidRPr="00F16299">
        <w:rPr>
          <w:rFonts w:ascii="Courier New" w:eastAsia="Times New Roman" w:hAnsi="Courier New" w:cs="Courier New"/>
          <w:sz w:val="20"/>
          <w:szCs w:val="20"/>
          <w:lang w:eastAsia="en-IN"/>
        </w:rPr>
        <w:t xml:space="preserve"> = "grey50"))</w:t>
      </w:r>
    </w:p>
    <w:p w14:paraId="53BF5D8E" w14:textId="6F74E04F" w:rsid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E1ABA" w14:textId="495BC089" w:rsidR="00F16299" w:rsidRPr="00F16299" w:rsidRDefault="00F16299" w:rsidP="00F16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6299">
        <w:lastRenderedPageBreak/>
        <w:drawing>
          <wp:inline distT="0" distB="0" distL="0" distR="0" wp14:anchorId="5FF61B3D" wp14:editId="7F7FDA55">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27B9C32D" w14:textId="77777777" w:rsidR="00F16299" w:rsidRPr="00F16299" w:rsidRDefault="00F16299" w:rsidP="00F16299">
      <w:pPr>
        <w:spacing w:after="0" w:line="240" w:lineRule="auto"/>
        <w:jc w:val="center"/>
        <w:rPr>
          <w:rFonts w:ascii="Times New Roman" w:eastAsia="Times New Roman" w:hAnsi="Times New Roman" w:cs="Times New Roman"/>
          <w:sz w:val="20"/>
          <w:szCs w:val="20"/>
          <w:lang w:eastAsia="en-IN"/>
        </w:rPr>
      </w:pPr>
    </w:p>
    <w:p w14:paraId="1C814C33" w14:textId="77777777" w:rsidR="00F16299" w:rsidRPr="00F16299" w:rsidRDefault="00F16299" w:rsidP="00F1629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 xml:space="preserve">Figure 2: Term frequency plot with words that are common across documents in bold </w:t>
      </w:r>
    </w:p>
    <w:p w14:paraId="2754F282"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 xml:space="preserve">The above plot amplifies, in my opinion, </w:t>
      </w:r>
      <w:proofErr w:type="spellStart"/>
      <w:r w:rsidRPr="00F16299">
        <w:rPr>
          <w:rFonts w:ascii="Times New Roman" w:eastAsia="Times New Roman" w:hAnsi="Times New Roman" w:cs="Times New Roman"/>
          <w:b/>
          <w:bCs/>
          <w:sz w:val="20"/>
          <w:szCs w:val="20"/>
          <w:lang w:eastAsia="en-IN"/>
        </w:rPr>
        <w:t>tf-idf’s</w:t>
      </w:r>
      <w:proofErr w:type="spellEnd"/>
      <w:r w:rsidRPr="00F16299">
        <w:rPr>
          <w:rFonts w:ascii="Times New Roman" w:eastAsia="Times New Roman" w:hAnsi="Times New Roman" w:cs="Times New Roman"/>
          <w:b/>
          <w:bCs/>
          <w:sz w:val="20"/>
          <w:szCs w:val="20"/>
          <w:lang w:eastAsia="en-IN"/>
        </w:rPr>
        <w:t xml:space="preserve"> contribution in finding unique words for each document.</w:t>
      </w:r>
      <w:r w:rsidRPr="00F16299">
        <w:rPr>
          <w:rFonts w:ascii="Times New Roman" w:eastAsia="Times New Roman" w:hAnsi="Times New Roman" w:cs="Times New Roman"/>
          <w:sz w:val="20"/>
          <w:szCs w:val="20"/>
          <w:lang w:eastAsia="en-IN"/>
        </w:rPr>
        <w:t xml:space="preserve"> While many of the words are similar to </w:t>
      </w:r>
      <w:proofErr w:type="gramStart"/>
      <w:r w:rsidRPr="00F16299">
        <w:rPr>
          <w:rFonts w:ascii="Times New Roman" w:eastAsia="Times New Roman" w:hAnsi="Times New Roman" w:cs="Times New Roman"/>
          <w:sz w:val="20"/>
          <w:szCs w:val="20"/>
          <w:lang w:eastAsia="en-IN"/>
        </w:rPr>
        <w:t>those</w:t>
      </w:r>
      <w:proofErr w:type="gramEnd"/>
      <w:r w:rsidRPr="00F16299">
        <w:rPr>
          <w:rFonts w:ascii="Times New Roman" w:eastAsia="Times New Roman" w:hAnsi="Times New Roman" w:cs="Times New Roman"/>
          <w:sz w:val="20"/>
          <w:szCs w:val="20"/>
          <w:lang w:eastAsia="en-IN"/>
        </w:rPr>
        <w:t xml:space="preserve"> we found in the previous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analysis, we also draw words that are common across documents. For example, we see the frequency of ‘Time’, ‘People’ and ‘Nature’ twice in different books and words such as ‘True’ and ‘Truth’ with similar meanings do so too (however this could have happened in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too).</w:t>
      </w:r>
    </w:p>
    <w:p w14:paraId="00E81EA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b/>
          <w:bCs/>
          <w:sz w:val="20"/>
          <w:szCs w:val="20"/>
          <w:lang w:eastAsia="en-IN"/>
        </w:rPr>
        <w:t>However, the Bag of Words also provided new words we didn’t see earlier.</w:t>
      </w:r>
      <w:r w:rsidRPr="00F16299">
        <w:rPr>
          <w:rFonts w:ascii="Times New Roman" w:eastAsia="Times New Roman" w:hAnsi="Times New Roman" w:cs="Times New Roman"/>
          <w:sz w:val="20"/>
          <w:szCs w:val="20"/>
          <w:lang w:eastAsia="en-IN"/>
        </w:rPr>
        <w:t xml:space="preserve"> Here we can learn on new words like Power in Hobbes, Opinions in Mill and more. With the bag of </w:t>
      </w:r>
      <w:proofErr w:type="gramStart"/>
      <w:r w:rsidRPr="00F16299">
        <w:rPr>
          <w:rFonts w:ascii="Times New Roman" w:eastAsia="Times New Roman" w:hAnsi="Times New Roman" w:cs="Times New Roman"/>
          <w:sz w:val="20"/>
          <w:szCs w:val="20"/>
          <w:lang w:eastAsia="en-IN"/>
        </w:rPr>
        <w:t>words</w:t>
      </w:r>
      <w:proofErr w:type="gramEnd"/>
      <w:r w:rsidRPr="00F16299">
        <w:rPr>
          <w:rFonts w:ascii="Times New Roman" w:eastAsia="Times New Roman" w:hAnsi="Times New Roman" w:cs="Times New Roman"/>
          <w:sz w:val="20"/>
          <w:szCs w:val="20"/>
          <w:lang w:eastAsia="en-IN"/>
        </w:rPr>
        <w:t xml:space="preserve"> we get words that are common without controlling for other texts, while the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searches for words that are common within but are rare across.</w:t>
      </w:r>
    </w:p>
    <w:p w14:paraId="63EB98D8" w14:textId="77777777" w:rsidR="00F16299" w:rsidRPr="00F16299" w:rsidRDefault="00F16299" w:rsidP="00F162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6299">
        <w:rPr>
          <w:rFonts w:ascii="Times New Roman" w:eastAsia="Times New Roman" w:hAnsi="Times New Roman" w:cs="Times New Roman"/>
          <w:b/>
          <w:bCs/>
          <w:sz w:val="27"/>
          <w:szCs w:val="27"/>
          <w:lang w:eastAsia="en-IN"/>
        </w:rPr>
        <w:t>Closing remarks</w:t>
      </w:r>
    </w:p>
    <w:p w14:paraId="60538390" w14:textId="77777777" w:rsidR="00F16299" w:rsidRPr="00F16299" w:rsidRDefault="00F16299" w:rsidP="00F16299">
      <w:pPr>
        <w:spacing w:before="100" w:beforeAutospacing="1" w:after="100" w:afterAutospacing="1" w:line="240" w:lineRule="auto"/>
        <w:rPr>
          <w:rFonts w:ascii="Times New Roman" w:eastAsia="Times New Roman" w:hAnsi="Times New Roman" w:cs="Times New Roman"/>
          <w:sz w:val="20"/>
          <w:szCs w:val="20"/>
          <w:lang w:eastAsia="en-IN"/>
        </w:rPr>
      </w:pPr>
      <w:r w:rsidRPr="00F16299">
        <w:rPr>
          <w:rFonts w:ascii="Times New Roman" w:eastAsia="Times New Roman" w:hAnsi="Times New Roman" w:cs="Times New Roman"/>
          <w:sz w:val="20"/>
          <w:szCs w:val="20"/>
          <w:lang w:eastAsia="en-IN"/>
        </w:rPr>
        <w:t>In this post we learned the term frequency inverse document frequency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analysis and implemented it on four great political theorists. We finished by exploring </w:t>
      </w:r>
      <w:proofErr w:type="spellStart"/>
      <w:r w:rsidRPr="00F16299">
        <w:rPr>
          <w:rFonts w:ascii="Times New Roman" w:eastAsia="Times New Roman" w:hAnsi="Times New Roman" w:cs="Times New Roman"/>
          <w:sz w:val="20"/>
          <w:szCs w:val="20"/>
          <w:lang w:eastAsia="en-IN"/>
        </w:rPr>
        <w:t>tfidf</w:t>
      </w:r>
      <w:proofErr w:type="spellEnd"/>
      <w:r w:rsidRPr="00F16299">
        <w:rPr>
          <w:rFonts w:ascii="Times New Roman" w:eastAsia="Times New Roman" w:hAnsi="Times New Roman" w:cs="Times New Roman"/>
          <w:sz w:val="20"/>
          <w:szCs w:val="20"/>
          <w:lang w:eastAsia="en-IN"/>
        </w:rPr>
        <w:t xml:space="preserve"> in comparison to a bag of words analysis and showed the benefits of each. This also emphasizes how we define </w:t>
      </w:r>
      <w:r w:rsidRPr="00F16299">
        <w:rPr>
          <w:rFonts w:ascii="Times New Roman" w:eastAsia="Times New Roman" w:hAnsi="Times New Roman" w:cs="Times New Roman"/>
          <w:i/>
          <w:iCs/>
          <w:sz w:val="24"/>
          <w:szCs w:val="24"/>
          <w:lang w:eastAsia="en-IN"/>
        </w:rPr>
        <w:t>important</w:t>
      </w:r>
      <w:r w:rsidRPr="00F16299">
        <w:rPr>
          <w:rFonts w:ascii="Times New Roman" w:eastAsia="Times New Roman" w:hAnsi="Times New Roman" w:cs="Times New Roman"/>
          <w:sz w:val="20"/>
          <w:szCs w:val="20"/>
          <w:lang w:eastAsia="en-IN"/>
        </w:rPr>
        <w:t>: Important to a document by itself or important to a document compared to other documents.</w:t>
      </w:r>
    </w:p>
    <w:p w14:paraId="2E844B08"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108B"/>
    <w:multiLevelType w:val="multilevel"/>
    <w:tmpl w:val="CE9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99"/>
    <w:rsid w:val="00260372"/>
    <w:rsid w:val="00F16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F56F"/>
  <w15:chartTrackingRefBased/>
  <w15:docId w15:val="{0DA6A22C-B8AC-48A8-BC44-44878756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4400">
      <w:bodyDiv w:val="1"/>
      <w:marLeft w:val="0"/>
      <w:marRight w:val="0"/>
      <w:marTop w:val="0"/>
      <w:marBottom w:val="0"/>
      <w:divBdr>
        <w:top w:val="none" w:sz="0" w:space="0" w:color="auto"/>
        <w:left w:val="none" w:sz="0" w:space="0" w:color="auto"/>
        <w:bottom w:val="none" w:sz="0" w:space="0" w:color="auto"/>
        <w:right w:val="none" w:sz="0" w:space="0" w:color="auto"/>
      </w:divBdr>
      <w:divsChild>
        <w:div w:id="342754743">
          <w:marLeft w:val="0"/>
          <w:marRight w:val="0"/>
          <w:marTop w:val="0"/>
          <w:marBottom w:val="0"/>
          <w:divBdr>
            <w:top w:val="none" w:sz="0" w:space="0" w:color="auto"/>
            <w:left w:val="none" w:sz="0" w:space="0" w:color="auto"/>
            <w:bottom w:val="none" w:sz="0" w:space="0" w:color="auto"/>
            <w:right w:val="none" w:sz="0" w:space="0" w:color="auto"/>
          </w:divBdr>
        </w:div>
        <w:div w:id="1184326162">
          <w:marLeft w:val="0"/>
          <w:marRight w:val="0"/>
          <w:marTop w:val="0"/>
          <w:marBottom w:val="0"/>
          <w:divBdr>
            <w:top w:val="none" w:sz="0" w:space="0" w:color="auto"/>
            <w:left w:val="none" w:sz="0" w:space="0" w:color="auto"/>
            <w:bottom w:val="none" w:sz="0" w:space="0" w:color="auto"/>
            <w:right w:val="none" w:sz="0" w:space="0" w:color="auto"/>
          </w:divBdr>
        </w:div>
        <w:div w:id="1951887633">
          <w:marLeft w:val="0"/>
          <w:marRight w:val="0"/>
          <w:marTop w:val="0"/>
          <w:marBottom w:val="0"/>
          <w:divBdr>
            <w:top w:val="none" w:sz="0" w:space="0" w:color="auto"/>
            <w:left w:val="none" w:sz="0" w:space="0" w:color="auto"/>
            <w:bottom w:val="none" w:sz="0" w:space="0" w:color="auto"/>
            <w:right w:val="none" w:sz="0" w:space="0" w:color="auto"/>
          </w:divBdr>
        </w:div>
        <w:div w:id="1291937926">
          <w:marLeft w:val="0"/>
          <w:marRight w:val="0"/>
          <w:marTop w:val="0"/>
          <w:marBottom w:val="0"/>
          <w:divBdr>
            <w:top w:val="none" w:sz="0" w:space="0" w:color="auto"/>
            <w:left w:val="none" w:sz="0" w:space="0" w:color="auto"/>
            <w:bottom w:val="none" w:sz="0" w:space="0" w:color="auto"/>
            <w:right w:val="none" w:sz="0" w:space="0" w:color="auto"/>
          </w:divBdr>
        </w:div>
        <w:div w:id="215433956">
          <w:marLeft w:val="0"/>
          <w:marRight w:val="0"/>
          <w:marTop w:val="0"/>
          <w:marBottom w:val="0"/>
          <w:divBdr>
            <w:top w:val="none" w:sz="0" w:space="0" w:color="auto"/>
            <w:left w:val="none" w:sz="0" w:space="0" w:color="auto"/>
            <w:bottom w:val="none" w:sz="0" w:space="0" w:color="auto"/>
            <w:right w:val="none" w:sz="0" w:space="0" w:color="auto"/>
          </w:divBdr>
        </w:div>
        <w:div w:id="1679388881">
          <w:marLeft w:val="0"/>
          <w:marRight w:val="0"/>
          <w:marTop w:val="0"/>
          <w:marBottom w:val="0"/>
          <w:divBdr>
            <w:top w:val="none" w:sz="0" w:space="0" w:color="auto"/>
            <w:left w:val="none" w:sz="0" w:space="0" w:color="auto"/>
            <w:bottom w:val="none" w:sz="0" w:space="0" w:color="auto"/>
            <w:right w:val="none" w:sz="0" w:space="0" w:color="auto"/>
          </w:divBdr>
        </w:div>
        <w:div w:id="1246769967">
          <w:marLeft w:val="0"/>
          <w:marRight w:val="0"/>
          <w:marTop w:val="0"/>
          <w:marBottom w:val="0"/>
          <w:divBdr>
            <w:top w:val="none" w:sz="0" w:space="0" w:color="auto"/>
            <w:left w:val="none" w:sz="0" w:space="0" w:color="auto"/>
            <w:bottom w:val="none" w:sz="0" w:space="0" w:color="auto"/>
            <w:right w:val="none" w:sz="0" w:space="0" w:color="auto"/>
          </w:divBdr>
        </w:div>
        <w:div w:id="556547535">
          <w:marLeft w:val="0"/>
          <w:marRight w:val="0"/>
          <w:marTop w:val="0"/>
          <w:marBottom w:val="0"/>
          <w:divBdr>
            <w:top w:val="none" w:sz="0" w:space="0" w:color="auto"/>
            <w:left w:val="none" w:sz="0" w:space="0" w:color="auto"/>
            <w:bottom w:val="none" w:sz="0" w:space="0" w:color="auto"/>
            <w:right w:val="none" w:sz="0" w:space="0" w:color="auto"/>
          </w:divBdr>
        </w:div>
        <w:div w:id="133433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mitlevinson.com/post/learning-tfidf-with-political-theori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mitlevinson.com/post/learning-tfidf-with-political-theoris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2454</Words>
  <Characters>13989</Characters>
  <Application>Microsoft Office Word</Application>
  <DocSecurity>0</DocSecurity>
  <Lines>116</Lines>
  <Paragraphs>32</Paragraphs>
  <ScaleCrop>false</ScaleCrop>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2021-09-12T06:30:00Z</dcterms:created>
  <dcterms:modified xsi:type="dcterms:W3CDTF">2021-09-12T06:34:00Z</dcterms:modified>
</cp:coreProperties>
</file>